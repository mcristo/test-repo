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1</w:t>
      </w:r>
    </w:p>
    <w:p w:rsidR="002203E1" w:rsidRDefault="002203E1" w:rsidP="002203E1">
      <w:pPr>
        <w:shd w:val="clear" w:color="auto" w:fill="FFFFFF"/>
        <w:spacing w:after="0" w:line="240" w:lineRule="auto"/>
        <w:rPr>
          <w:rFonts w:ascii="Arial" w:eastAsia="Times New Roman" w:hAnsi="Arial" w:cs="Arial"/>
          <w:b/>
          <w:bCs/>
          <w:color w:val="000000"/>
          <w:sz w:val="19"/>
          <w:szCs w:val="19"/>
        </w:rPr>
      </w:pPr>
      <w:r w:rsidRPr="002203E1">
        <w:rPr>
          <w:rFonts w:ascii="Arial" w:eastAsia="Times New Roman" w:hAnsi="Arial" w:cs="Arial"/>
          <w:b/>
          <w:bCs/>
          <w:color w:val="000000"/>
          <w:sz w:val="19"/>
          <w:szCs w:val="19"/>
        </w:rPr>
        <w:t>1. Giải thích tại sao trong môi trường truyền không dây, không sử dụng tín hiệu digital để truyền dữ liệu? </w:t>
      </w:r>
    </w:p>
    <w:p w:rsidR="008C6C8F" w:rsidRDefault="008C6C8F" w:rsidP="002203E1">
      <w:pPr>
        <w:shd w:val="clear" w:color="auto" w:fill="FFFFFF"/>
        <w:spacing w:after="0" w:line="240" w:lineRule="auto"/>
        <w:rPr>
          <w:ins w:id="0" w:author="Nhung.DoanHong" w:date="2016-01-16T23:05:00Z"/>
          <w:rFonts w:ascii="Arial" w:eastAsia="Times New Roman" w:hAnsi="Arial" w:cs="Arial"/>
          <w:color w:val="222222"/>
          <w:sz w:val="19"/>
          <w:szCs w:val="19"/>
        </w:rPr>
      </w:pPr>
      <w:ins w:id="1" w:author="Nhung.DoanHong" w:date="2016-01-16T23:05:00Z">
        <w:r>
          <w:rPr>
            <w:rFonts w:ascii="Arial" w:eastAsia="Times New Roman" w:hAnsi="Arial" w:cs="Arial"/>
            <w:color w:val="222222"/>
            <w:sz w:val="19"/>
            <w:szCs w:val="19"/>
          </w:rPr>
          <w:t>- Không có thiết bị repeater để tăng khoảng cách truyền</w:t>
        </w:r>
      </w:ins>
    </w:p>
    <w:p w:rsidR="007C140D" w:rsidRPr="002203E1" w:rsidRDefault="00C11EFC" w:rsidP="002203E1">
      <w:pPr>
        <w:shd w:val="clear" w:color="auto" w:fill="FFFFFF"/>
        <w:spacing w:after="0" w:line="240" w:lineRule="auto"/>
        <w:rPr>
          <w:rFonts w:ascii="Arial" w:eastAsia="Times New Roman" w:hAnsi="Arial" w:cs="Arial"/>
          <w:color w:val="222222"/>
          <w:sz w:val="19"/>
          <w:szCs w:val="19"/>
        </w:rPr>
      </w:pPr>
      <w:ins w:id="2" w:author="Nhung.DoanHong" w:date="2016-01-16T22:37:00Z">
        <w:r>
          <w:rPr>
            <w:rFonts w:ascii="Arial" w:eastAsia="Times New Roman" w:hAnsi="Arial" w:cs="Arial"/>
            <w:color w:val="222222"/>
            <w:sz w:val="19"/>
            <w:szCs w:val="19"/>
          </w:rPr>
          <w:t>- Xác suất lỗi cao</w:t>
        </w:r>
        <w:r w:rsidRPr="00C11EFC">
          <w:rPr>
            <w:rFonts w:ascii="Arial" w:eastAsia="Times New Roman" w:hAnsi="Arial" w:cs="Arial"/>
            <w:color w:val="222222"/>
            <w:sz w:val="19"/>
            <w:szCs w:val="19"/>
          </w:rPr>
          <w:t xml:space="preserve">, </w:t>
        </w:r>
        <w:r w:rsidRPr="00C11EFC">
          <w:rPr>
            <w:rFonts w:ascii="Arial" w:eastAsia="Times New Roman" w:hAnsi="Arial" w:cs="Arial"/>
            <w:bCs/>
            <w:color w:val="000000"/>
            <w:sz w:val="19"/>
            <w:szCs w:val="19"/>
            <w:rPrChange w:id="3" w:author="Nhung.DoanHong" w:date="2016-01-16T22:37:00Z">
              <w:rPr>
                <w:color w:val="000000"/>
                <w:sz w:val="48"/>
                <w:szCs w:val="48"/>
              </w:rPr>
            </w:rPrChange>
          </w:rPr>
          <w:t>d Xác suất lỗi caoị repeater để tăng khoảng cách truyền, không sử dụng tín hiệu digital để truy</w:t>
        </w:r>
      </w:ins>
      <w:ins w:id="4" w:author="Nhung.DoanHong" w:date="2016-01-16T22:39:00Z">
        <w:r w:rsidR="0066109A">
          <w:rPr>
            <w:rFonts w:ascii="Arial" w:eastAsia="Times New Roman" w:hAnsi="Arial" w:cs="Arial"/>
            <w:bCs/>
            <w:color w:val="000000"/>
            <w:sz w:val="19"/>
            <w:szCs w:val="19"/>
          </w:rPr>
          <w:t xml:space="preserve"> </w:t>
        </w:r>
      </w:ins>
      <w:ins w:id="5" w:author="Nhung.DoanHong" w:date="2016-01-16T22:37:00Z">
        <w:r w:rsidRPr="00C11EFC">
          <w:rPr>
            <w:rFonts w:ascii="Arial" w:eastAsia="Times New Roman" w:hAnsi="Arial" w:cs="Arial"/>
            <w:bCs/>
            <w:color w:val="000000"/>
            <w:sz w:val="19"/>
            <w:szCs w:val="19"/>
            <w:rPrChange w:id="6" w:author="Nhung.DoanHong" w:date="2016-01-16T22:37:00Z">
              <w:rPr>
                <w:color w:val="000000"/>
                <w:sz w:val="48"/>
                <w:szCs w:val="48"/>
              </w:rPr>
            </w:rPrChange>
          </w:rPr>
          <w:t>d Xác su– Cơ chế truyền lại là truyền lại khối dữ liệu bị lỗi và nhiều</w:t>
        </w:r>
      </w:ins>
      <w:ins w:id="7" w:author="Nhung.DoanHong" w:date="2016-01-16T22:39:00Z">
        <w:r w:rsidR="0066109A">
          <w:rPr>
            <w:rFonts w:ascii="Arial" w:eastAsia="Times New Roman" w:hAnsi="Arial" w:cs="Arial"/>
            <w:bCs/>
            <w:color w:val="000000"/>
            <w:sz w:val="19"/>
            <w:szCs w:val="19"/>
          </w:rPr>
          <w:t xml:space="preserve"> </w:t>
        </w:r>
      </w:ins>
      <w:ins w:id="8" w:author="Nhung.DoanHong" w:date="2016-01-16T22:37:00Z">
        <w:r w:rsidRPr="00C11EFC">
          <w:rPr>
            <w:rFonts w:ascii="Arial" w:eastAsia="Times New Roman" w:hAnsi="Arial" w:cs="Arial"/>
            <w:bCs/>
            <w:color w:val="000000"/>
            <w:sz w:val="19"/>
            <w:szCs w:val="19"/>
            <w:rPrChange w:id="9" w:author="Nhung.DoanHong" w:date="2016-01-16T22:37:00Z">
              <w:rPr>
                <w:color w:val="000000"/>
                <w:sz w:val="48"/>
                <w:szCs w:val="48"/>
              </w:rPr>
            </w:rPrChange>
          </w:rPr>
          <w:t>khXác su– Cơ chế truyền lại</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2. So sánh ưu điểm và nhược điểm của 2 cách truyền dữ liệu âm thanh như sau:</w:t>
      </w:r>
    </w:p>
    <w:p w:rsidR="002203E1" w:rsidRDefault="002203E1" w:rsidP="002203E1">
      <w:pPr>
        <w:shd w:val="clear" w:color="auto" w:fill="FFFFFF"/>
        <w:spacing w:after="0" w:line="240" w:lineRule="auto"/>
        <w:rPr>
          <w:ins w:id="10" w:author="Nhung.DoanHong" w:date="2016-01-16T22:40:00Z"/>
          <w:rFonts w:ascii="Arial" w:eastAsia="Times New Roman" w:hAnsi="Arial" w:cs="Arial"/>
          <w:b/>
          <w:bCs/>
          <w:color w:val="000000"/>
          <w:sz w:val="19"/>
          <w:szCs w:val="19"/>
        </w:rPr>
      </w:pPr>
      <w:r w:rsidRPr="002203E1">
        <w:rPr>
          <w:rFonts w:ascii="Arial" w:eastAsia="Times New Roman" w:hAnsi="Arial" w:cs="Arial"/>
          <w:b/>
          <w:bCs/>
          <w:color w:val="000000"/>
          <w:sz w:val="19"/>
          <w:szCs w:val="19"/>
        </w:rPr>
        <w:t>- Truyền trực tiếp bằng tín hiệu analog</w:t>
      </w:r>
    </w:p>
    <w:p w:rsidR="0066109A" w:rsidRDefault="0066109A" w:rsidP="002203E1">
      <w:pPr>
        <w:shd w:val="clear" w:color="auto" w:fill="FFFFFF"/>
        <w:spacing w:after="0" w:line="240" w:lineRule="auto"/>
        <w:rPr>
          <w:ins w:id="11" w:author="Nhung.DoanHong" w:date="2016-01-16T22:42:00Z"/>
          <w:rFonts w:ascii="Arial" w:eastAsia="Times New Roman" w:hAnsi="Arial" w:cs="Arial"/>
          <w:bCs/>
          <w:color w:val="000000"/>
          <w:sz w:val="19"/>
          <w:szCs w:val="19"/>
        </w:rPr>
      </w:pPr>
      <w:ins w:id="12" w:author="Nhung.DoanHong" w:date="2016-01-16T22:41:00Z">
        <w:r w:rsidRPr="0066109A">
          <w:rPr>
            <w:rFonts w:ascii="Arial" w:eastAsia="Times New Roman" w:hAnsi="Arial" w:cs="Arial"/>
            <w:bCs/>
            <w:color w:val="000000"/>
            <w:sz w:val="19"/>
            <w:szCs w:val="19"/>
            <w:rPrChange w:id="13" w:author="Nhung.DoanHong" w:date="2016-01-16T22:42:00Z">
              <w:rPr>
                <w:color w:val="000000"/>
                <w:sz w:val="54"/>
                <w:szCs w:val="54"/>
              </w:rPr>
            </w:rPrChange>
          </w:rPr>
          <w:t>– Dùng đ trực tiếp bằng tín hiệu</w:t>
        </w:r>
        <w:r w:rsidRPr="0066109A">
          <w:rPr>
            <w:rFonts w:ascii="Arial" w:eastAsia="Times New Roman" w:hAnsi="Arial" w:cs="Arial"/>
            <w:bCs/>
            <w:color w:val="000000"/>
            <w:sz w:val="19"/>
            <w:szCs w:val="19"/>
            <w:rPrChange w:id="14" w:author="Nhung.DoanHong" w:date="2016-01-16T22:42:00Z">
              <w:rPr>
                <w:color w:val="000000"/>
                <w:sz w:val="54"/>
                <w:szCs w:val="54"/>
              </w:rPr>
            </w:rPrChange>
          </w:rPr>
          <w:t xml:space="preserve"> </w:t>
        </w:r>
        <w:r w:rsidRPr="0066109A">
          <w:rPr>
            <w:rFonts w:ascii="Arial" w:eastAsia="Times New Roman" w:hAnsi="Arial" w:cs="Arial"/>
            <w:bCs/>
            <w:color w:val="000000"/>
            <w:sz w:val="19"/>
            <w:szCs w:val="19"/>
            <w:rPrChange w:id="15" w:author="Nhung.DoanHong" w:date="2016-01-16T22:42:00Z">
              <w:rPr>
                <w:color w:val="000000"/>
                <w:sz w:val="54"/>
                <w:szCs w:val="54"/>
              </w:rPr>
            </w:rPrChange>
          </w:rPr>
          <w:t>t Dùng y đổi tần số truyền (tần số</w:t>
        </w:r>
        <w:r w:rsidRPr="0066109A">
          <w:rPr>
            <w:rFonts w:ascii="Arial" w:eastAsia="Times New Roman" w:hAnsi="Arial" w:cs="Arial"/>
            <w:bCs/>
            <w:color w:val="000000"/>
            <w:sz w:val="19"/>
            <w:szCs w:val="19"/>
            <w:rPrChange w:id="16" w:author="Nhung.DoanHong" w:date="2016-01-16T22:42:00Z">
              <w:rPr>
                <w:color w:val="000000"/>
                <w:sz w:val="54"/>
                <w:szCs w:val="54"/>
              </w:rPr>
            </w:rPrChange>
          </w:rPr>
          <w:t xml:space="preserve"> </w:t>
        </w:r>
        <w:r w:rsidRPr="0066109A">
          <w:rPr>
            <w:rFonts w:ascii="Arial" w:eastAsia="Times New Roman" w:hAnsi="Arial" w:cs="Arial"/>
            <w:bCs/>
            <w:color w:val="000000"/>
            <w:sz w:val="19"/>
            <w:szCs w:val="19"/>
            <w:rPrChange w:id="17" w:author="Nhung.DoanHong" w:date="2016-01-16T22:42:00Z">
              <w:rPr>
                <w:color w:val="000000"/>
                <w:sz w:val="54"/>
                <w:szCs w:val="54"/>
              </w:rPr>
            </w:rPrChange>
          </w:rPr>
          <w:t>cao hơn truy tần số truyền</w:t>
        </w:r>
        <w:proofErr w:type="gramStart"/>
        <w:r w:rsidRPr="0066109A">
          <w:rPr>
            <w:rFonts w:ascii="Arial" w:eastAsia="Times New Roman" w:hAnsi="Arial" w:cs="Arial"/>
            <w:bCs/>
            <w:color w:val="000000"/>
            <w:sz w:val="19"/>
            <w:szCs w:val="19"/>
            <w:rPrChange w:id="18" w:author="Nhung.DoanHong" w:date="2016-01-16T22:42:00Z">
              <w:rPr>
                <w:color w:val="000000"/>
                <w:sz w:val="54"/>
                <w:szCs w:val="54"/>
              </w:rPr>
            </w:rPrChange>
          </w:rPr>
          <w:t>)</w:t>
        </w:r>
        <w:proofErr w:type="gramEnd"/>
        <w:r w:rsidRPr="0066109A">
          <w:rPr>
            <w:rFonts w:ascii="Arial" w:eastAsia="Times New Roman" w:hAnsi="Arial" w:cs="Arial"/>
            <w:bCs/>
            <w:color w:val="000000"/>
            <w:sz w:val="19"/>
            <w:szCs w:val="19"/>
            <w:rPrChange w:id="19" w:author="Nhung.DoanHong" w:date="2016-01-16T22:42:00Z">
              <w:rPr>
                <w:color w:val="000000"/>
                <w:sz w:val="54"/>
                <w:szCs w:val="54"/>
              </w:rPr>
            </w:rPrChange>
          </w:rPr>
          <w:br/>
          <w:t>– Dùng cho FDM</w:t>
        </w:r>
      </w:ins>
    </w:p>
    <w:p w:rsidR="0066109A" w:rsidRPr="0066109A" w:rsidRDefault="0066109A" w:rsidP="002203E1">
      <w:pPr>
        <w:shd w:val="clear" w:color="auto" w:fill="FFFFFF"/>
        <w:spacing w:after="0" w:line="240" w:lineRule="auto"/>
        <w:rPr>
          <w:ins w:id="20" w:author="Nhung.DoanHong" w:date="2016-01-16T22:43:00Z"/>
          <w:rFonts w:ascii="Arial" w:eastAsia="Times New Roman" w:hAnsi="Arial" w:cs="Arial"/>
          <w:bCs/>
          <w:color w:val="000000"/>
          <w:sz w:val="19"/>
          <w:szCs w:val="19"/>
          <w:rPrChange w:id="21" w:author="Nhung.DoanHong" w:date="2016-01-16T22:43:00Z">
            <w:rPr>
              <w:ins w:id="22" w:author="Nhung.DoanHong" w:date="2016-01-16T22:43:00Z"/>
              <w:rFonts w:ascii="Arial" w:hAnsi="Arial" w:cs="Arial"/>
              <w:color w:val="000000"/>
              <w:sz w:val="54"/>
              <w:szCs w:val="54"/>
            </w:rPr>
          </w:rPrChange>
        </w:rPr>
      </w:pPr>
      <w:ins w:id="23" w:author="Nhung.DoanHong" w:date="2016-01-16T22:42:00Z">
        <w:r w:rsidRPr="0066109A">
          <w:rPr>
            <w:rFonts w:ascii="Arial" w:eastAsia="Times New Roman" w:hAnsi="Arial" w:cs="Arial"/>
            <w:bCs/>
            <w:color w:val="000000"/>
            <w:sz w:val="19"/>
            <w:szCs w:val="19"/>
            <w:rPrChange w:id="24" w:author="Nhung.DoanHong" w:date="2016-01-16T22:43:00Z">
              <w:rPr>
                <w:rFonts w:ascii="Arial" w:hAnsi="Arial" w:cs="Arial"/>
                <w:color w:val="000000"/>
                <w:sz w:val="54"/>
                <w:szCs w:val="54"/>
              </w:rPr>
            </w:rPrChange>
          </w:rPr>
          <w:t>Đi Dùng cho n</w:t>
        </w:r>
      </w:ins>
      <w:ins w:id="25" w:author="Nhung.DoanHong" w:date="2016-01-16T22:43:00Z">
        <w:r w:rsidRPr="0066109A">
          <w:rPr>
            <w:rFonts w:ascii="Arial" w:eastAsia="Times New Roman" w:hAnsi="Arial" w:cs="Arial"/>
            <w:bCs/>
            <w:color w:val="000000"/>
            <w:sz w:val="19"/>
            <w:szCs w:val="19"/>
            <w:rPrChange w:id="26" w:author="Nhung.DoanHong" w:date="2016-01-16T22:43:00Z">
              <w:rPr>
                <w:rFonts w:ascii="Arial" w:hAnsi="Arial" w:cs="Arial"/>
                <w:color w:val="000000"/>
                <w:sz w:val="54"/>
                <w:szCs w:val="54"/>
              </w:rPr>
            </w:rPrChange>
          </w:rPr>
          <w:t xml:space="preserve"> (</w:t>
        </w:r>
        <w:r w:rsidRPr="0066109A">
          <w:rPr>
            <w:rFonts w:ascii="Arial" w:eastAsia="Times New Roman" w:hAnsi="Arial" w:cs="Arial"/>
            <w:bCs/>
            <w:color w:val="000000"/>
            <w:sz w:val="19"/>
            <w:szCs w:val="19"/>
            <w:rPrChange w:id="27" w:author="Nhung.DoanHong" w:date="2016-01-16T22:44:00Z">
              <w:rPr>
                <w:color w:val="000000"/>
                <w:sz w:val="54"/>
                <w:szCs w:val="54"/>
              </w:rPr>
            </w:rPrChange>
          </w:rPr>
          <w:t>Amplitude</w:t>
        </w:r>
        <w:r w:rsidRPr="0066109A">
          <w:rPr>
            <w:rFonts w:ascii="Arial" w:eastAsia="Times New Roman" w:hAnsi="Arial" w:cs="Arial"/>
            <w:bCs/>
            <w:color w:val="000000"/>
            <w:sz w:val="19"/>
            <w:szCs w:val="19"/>
            <w:rPrChange w:id="28" w:author="Nhung.DoanHong" w:date="2016-01-16T22:44:00Z">
              <w:rPr>
                <w:color w:val="000000"/>
                <w:sz w:val="54"/>
                <w:szCs w:val="54"/>
              </w:rPr>
            </w:rPrChange>
          </w:rPr>
          <w:t xml:space="preserve"> </w:t>
        </w:r>
        <w:r w:rsidRPr="0066109A">
          <w:rPr>
            <w:rFonts w:ascii="Arial" w:eastAsia="Times New Roman" w:hAnsi="Arial" w:cs="Arial"/>
            <w:bCs/>
            <w:color w:val="000000"/>
            <w:sz w:val="19"/>
            <w:szCs w:val="19"/>
            <w:rPrChange w:id="29" w:author="Nhung.DoanHong" w:date="2016-01-16T22:44:00Z">
              <w:rPr>
                <w:color w:val="000000"/>
                <w:sz w:val="54"/>
                <w:szCs w:val="54"/>
              </w:rPr>
            </w:rPrChange>
          </w:rPr>
          <w:t>Modulation</w:t>
        </w:r>
        <w:r w:rsidRPr="0066109A">
          <w:rPr>
            <w:rFonts w:ascii="Arial" w:eastAsia="Times New Roman" w:hAnsi="Arial" w:cs="Arial"/>
            <w:bCs/>
            <w:color w:val="000000"/>
            <w:sz w:val="19"/>
            <w:szCs w:val="19"/>
          </w:rPr>
          <w:t xml:space="preserve"> </w:t>
        </w:r>
        <w:r w:rsidRPr="0066109A">
          <w:rPr>
            <w:rFonts w:ascii="Arial" w:eastAsia="Times New Roman" w:hAnsi="Arial" w:cs="Arial"/>
            <w:bCs/>
            <w:color w:val="000000"/>
            <w:sz w:val="19"/>
            <w:szCs w:val="19"/>
            <w:rPrChange w:id="30" w:author="Nhung.DoanHong" w:date="2016-01-16T22:43:00Z">
              <w:rPr>
                <w:rFonts w:ascii="Arial" w:hAnsi="Arial" w:cs="Arial"/>
                <w:color w:val="000000"/>
                <w:sz w:val="54"/>
                <w:szCs w:val="54"/>
              </w:rPr>
            </w:rPrChange>
          </w:rPr>
          <w:t>AM)</w:t>
        </w:r>
      </w:ins>
    </w:p>
    <w:p w:rsidR="0066109A" w:rsidRDefault="0066109A" w:rsidP="002203E1">
      <w:pPr>
        <w:shd w:val="clear" w:color="auto" w:fill="FFFFFF"/>
        <w:spacing w:after="0" w:line="240" w:lineRule="auto"/>
        <w:rPr>
          <w:ins w:id="31" w:author="Nhung.DoanHong" w:date="2016-01-16T22:43:00Z"/>
          <w:rFonts w:ascii="Arial" w:eastAsia="Times New Roman" w:hAnsi="Arial" w:cs="Arial"/>
          <w:bCs/>
          <w:color w:val="000000"/>
          <w:sz w:val="19"/>
          <w:szCs w:val="19"/>
        </w:rPr>
      </w:pPr>
      <w:ins w:id="32" w:author="Nhung.DoanHong" w:date="2016-01-16T22:43:00Z">
        <w:r w:rsidRPr="0066109A">
          <w:rPr>
            <w:rFonts w:ascii="Arial" w:eastAsia="Times New Roman" w:hAnsi="Arial" w:cs="Arial"/>
            <w:bCs/>
            <w:color w:val="000000"/>
            <w:sz w:val="19"/>
            <w:szCs w:val="19"/>
            <w:rPrChange w:id="33" w:author="Nhung.DoanHong" w:date="2016-01-16T22:43:00Z">
              <w:rPr>
                <w:rFonts w:ascii="Arial" w:hAnsi="Arial" w:cs="Arial"/>
                <w:color w:val="000000"/>
                <w:sz w:val="40"/>
                <w:szCs w:val="40"/>
              </w:rPr>
            </w:rPrChange>
          </w:rPr>
          <w:t>Ưu điati– Dễ hiện thực (điều chế và giải điều chế</w:t>
        </w:r>
        <w:proofErr w:type="gramStart"/>
        <w:r w:rsidRPr="0066109A">
          <w:rPr>
            <w:rFonts w:ascii="Arial" w:eastAsia="Times New Roman" w:hAnsi="Arial" w:cs="Arial"/>
            <w:bCs/>
            <w:color w:val="000000"/>
            <w:sz w:val="19"/>
            <w:szCs w:val="19"/>
            <w:rPrChange w:id="34" w:author="Nhung.DoanHong" w:date="2016-01-16T22:43:00Z">
              <w:rPr>
                <w:rFonts w:ascii="Arial" w:hAnsi="Arial" w:cs="Arial"/>
                <w:color w:val="000000"/>
                <w:sz w:val="30"/>
                <w:szCs w:val="30"/>
              </w:rPr>
            </w:rPrChange>
          </w:rPr>
          <w:t>)</w:t>
        </w:r>
        <w:proofErr w:type="gramEnd"/>
        <w:r w:rsidRPr="0066109A">
          <w:rPr>
            <w:rFonts w:ascii="Arial" w:eastAsia="Times New Roman" w:hAnsi="Arial" w:cs="Arial"/>
            <w:bCs/>
            <w:color w:val="000000"/>
            <w:sz w:val="19"/>
            <w:szCs w:val="19"/>
            <w:rPrChange w:id="35" w:author="Nhung.DoanHong" w:date="2016-01-16T22:43:00Z">
              <w:rPr>
                <w:rFonts w:ascii="Arial" w:hAnsi="Arial" w:cs="Arial"/>
                <w:color w:val="000000"/>
                <w:sz w:val="30"/>
                <w:szCs w:val="30"/>
              </w:rPr>
            </w:rPrChange>
          </w:rPr>
          <w:br/>
          <w:t>– DDati– Dễ hiện thực (điều chế và giải điều chến dữ liệ• Khuyết điểm</w:t>
        </w:r>
        <w:r w:rsidRPr="0066109A">
          <w:rPr>
            <w:rFonts w:ascii="Arial" w:eastAsia="Times New Roman" w:hAnsi="Arial" w:cs="Arial"/>
            <w:bCs/>
            <w:color w:val="000000"/>
            <w:sz w:val="19"/>
            <w:szCs w:val="19"/>
            <w:rPrChange w:id="36" w:author="Nhung.DoanHong" w:date="2016-01-16T22:43:00Z">
              <w:rPr>
                <w:rFonts w:ascii="Arial" w:hAnsi="Arial" w:cs="Arial"/>
                <w:color w:val="000000"/>
                <w:sz w:val="40"/>
                <w:szCs w:val="40"/>
              </w:rPr>
            </w:rPrChange>
          </w:rPr>
          <w:br/>
          <w:t>– Dễ bị ảnh hưởng của nhiễu</w:t>
        </w:r>
      </w:ins>
    </w:p>
    <w:p w:rsidR="0066109A" w:rsidRPr="0066109A" w:rsidRDefault="0066109A" w:rsidP="002203E1">
      <w:pPr>
        <w:shd w:val="clear" w:color="auto" w:fill="FFFFFF"/>
        <w:spacing w:after="0" w:line="240" w:lineRule="auto"/>
        <w:rPr>
          <w:ins w:id="37" w:author="Nhung.DoanHong" w:date="2016-01-16T22:43:00Z"/>
          <w:rFonts w:ascii="Arial" w:eastAsia="Times New Roman" w:hAnsi="Arial" w:cs="Arial"/>
          <w:bCs/>
          <w:color w:val="000000"/>
          <w:sz w:val="19"/>
          <w:szCs w:val="19"/>
          <w:rPrChange w:id="38" w:author="Nhung.DoanHong" w:date="2016-01-16T22:44:00Z">
            <w:rPr>
              <w:ins w:id="39" w:author="Nhung.DoanHong" w:date="2016-01-16T22:43:00Z"/>
              <w:rFonts w:ascii="Arial" w:hAnsi="Arial" w:cs="Arial"/>
              <w:color w:val="000000"/>
              <w:sz w:val="54"/>
              <w:szCs w:val="54"/>
            </w:rPr>
          </w:rPrChange>
        </w:rPr>
      </w:pPr>
      <w:ins w:id="40" w:author="Nhung.DoanHong" w:date="2016-01-16T22:43:00Z">
        <w:r w:rsidRPr="0066109A">
          <w:rPr>
            <w:rFonts w:ascii="Arial" w:eastAsia="Times New Roman" w:hAnsi="Arial" w:cs="Arial"/>
            <w:bCs/>
            <w:color w:val="000000"/>
            <w:sz w:val="19"/>
            <w:szCs w:val="19"/>
            <w:rPrChange w:id="41" w:author="Nhung.DoanHong" w:date="2016-01-16T22:44:00Z">
              <w:rPr>
                <w:rFonts w:ascii="Arial" w:hAnsi="Arial" w:cs="Arial"/>
                <w:color w:val="000000"/>
                <w:sz w:val="54"/>
                <w:szCs w:val="54"/>
              </w:rPr>
            </w:rPrChange>
          </w:rPr>
          <w:t>Đi Dễ bị ảnh hưởng của nhiễu c)</w:t>
        </w:r>
      </w:ins>
    </w:p>
    <w:p w:rsidR="0066109A" w:rsidRPr="0066109A" w:rsidRDefault="0066109A" w:rsidP="002203E1">
      <w:pPr>
        <w:shd w:val="clear" w:color="auto" w:fill="FFFFFF"/>
        <w:spacing w:after="0" w:line="240" w:lineRule="auto"/>
        <w:rPr>
          <w:rFonts w:ascii="Arial" w:eastAsia="Times New Roman" w:hAnsi="Arial" w:cs="Arial"/>
          <w:bCs/>
          <w:color w:val="000000"/>
          <w:sz w:val="19"/>
          <w:szCs w:val="19"/>
          <w:rPrChange w:id="42" w:author="Nhung.DoanHong" w:date="2016-01-16T22:42:00Z">
            <w:rPr>
              <w:rFonts w:ascii="Arial" w:eastAsia="Times New Roman" w:hAnsi="Arial" w:cs="Arial"/>
              <w:color w:val="222222"/>
              <w:sz w:val="19"/>
              <w:szCs w:val="19"/>
            </w:rPr>
          </w:rPrChange>
        </w:rPr>
      </w:pPr>
      <w:ins w:id="43" w:author="Nhung.DoanHong" w:date="2016-01-16T22:44:00Z">
        <w:r w:rsidRPr="0066109A">
          <w:rPr>
            <w:rFonts w:ascii="Arial" w:eastAsia="Times New Roman" w:hAnsi="Arial" w:cs="Arial"/>
            <w:bCs/>
            <w:color w:val="000000"/>
            <w:sz w:val="19"/>
            <w:szCs w:val="19"/>
            <w:rPrChange w:id="44" w:author="Nhung.DoanHong" w:date="2016-01-16T22:44:00Z">
              <w:rPr>
                <w:rFonts w:ascii="Arial" w:hAnsi="Arial" w:cs="Arial"/>
                <w:color w:val="000000"/>
                <w:sz w:val="48"/>
                <w:szCs w:val="48"/>
              </w:rPr>
            </w:rPrChange>
          </w:rPr>
          <w:t>Ưu đi bị– Khó bị ảnh hưởng của nhiễu</w:t>
        </w:r>
        <w:r w:rsidRPr="0066109A">
          <w:rPr>
            <w:rFonts w:ascii="Arial" w:eastAsia="Times New Roman" w:hAnsi="Arial" w:cs="Arial"/>
            <w:bCs/>
            <w:color w:val="000000"/>
            <w:sz w:val="19"/>
            <w:szCs w:val="19"/>
            <w:rPrChange w:id="45" w:author="Nhung.DoanHong" w:date="2016-01-16T22:44:00Z">
              <w:rPr>
                <w:rFonts w:ascii="Arial" w:hAnsi="Arial" w:cs="Arial"/>
                <w:color w:val="000000"/>
                <w:sz w:val="40"/>
                <w:szCs w:val="40"/>
              </w:rPr>
            </w:rPrChange>
          </w:rPr>
          <w:br/>
          <w:t>– Sử dụng hiệu quả năng lượng</w:t>
        </w:r>
        <w:r w:rsidRPr="0066109A">
          <w:rPr>
            <w:rFonts w:ascii="Arial" w:eastAsia="Times New Roman" w:hAnsi="Arial" w:cs="Arial"/>
            <w:bCs/>
            <w:color w:val="000000"/>
            <w:sz w:val="19"/>
            <w:szCs w:val="19"/>
            <w:rPrChange w:id="46" w:author="Nhung.DoanHong" w:date="2016-01-16T22:44:00Z">
              <w:rPr>
                <w:rFonts w:ascii="Arial" w:hAnsi="Arial" w:cs="Arial"/>
                <w:color w:val="000000"/>
                <w:sz w:val="40"/>
                <w:szCs w:val="40"/>
              </w:rPr>
            </w:rPrChange>
          </w:rPr>
          <w:br/>
          <w:t>• Khuyết điểm</w:t>
        </w:r>
        <w:r w:rsidRPr="0066109A">
          <w:rPr>
            <w:rFonts w:ascii="Arial" w:eastAsia="Times New Roman" w:hAnsi="Arial" w:cs="Arial"/>
            <w:bCs/>
            <w:color w:val="000000"/>
            <w:sz w:val="19"/>
            <w:szCs w:val="19"/>
            <w:rPrChange w:id="47" w:author="Nhung.DoanHong" w:date="2016-01-16T22:44:00Z">
              <w:rPr>
                <w:rFonts w:ascii="Arial" w:hAnsi="Arial" w:cs="Arial"/>
                <w:color w:val="000000"/>
                <w:sz w:val="48"/>
                <w:szCs w:val="48"/>
              </w:rPr>
            </w:rPrChange>
          </w:rPr>
          <w:br/>
          <w:t>– Tín hiệu được điều chế yêu cầu băng thông rộng hơn nhiều tín hiệu</w:t>
        </w:r>
        <w:r w:rsidRPr="0066109A">
          <w:rPr>
            <w:rFonts w:ascii="Arial" w:eastAsia="Times New Roman" w:hAnsi="Arial" w:cs="Arial"/>
            <w:bCs/>
            <w:color w:val="000000"/>
            <w:sz w:val="19"/>
            <w:szCs w:val="19"/>
            <w:rPrChange w:id="48" w:author="Nhung.DoanHong" w:date="2016-01-16T22:44:00Z">
              <w:rPr>
                <w:rFonts w:ascii="Arial" w:hAnsi="Arial" w:cs="Arial"/>
                <w:color w:val="000000"/>
                <w:sz w:val="40"/>
                <w:szCs w:val="40"/>
              </w:rPr>
            </w:rPrChange>
          </w:rPr>
          <w:br/>
          <w:t>truyn hiệu được điều chế y</w:t>
        </w:r>
        <w:proofErr w:type="gramStart"/>
        <w:r w:rsidRPr="0066109A">
          <w:rPr>
            <w:rFonts w:ascii="Arial" w:eastAsia="Times New Roman" w:hAnsi="Arial" w:cs="Arial"/>
            <w:bCs/>
            <w:color w:val="000000"/>
            <w:sz w:val="19"/>
            <w:szCs w:val="19"/>
            <w:rPrChange w:id="49" w:author="Nhung.DoanHong" w:date="2016-01-16T22:44:00Z">
              <w:rPr>
                <w:rFonts w:ascii="Arial" w:hAnsi="Arial" w:cs="Arial"/>
                <w:color w:val="000000"/>
                <w:sz w:val="40"/>
                <w:szCs w:val="40"/>
              </w:rPr>
            </w:rPrChange>
          </w:rPr>
          <w:t>)</w:t>
        </w:r>
        <w:proofErr w:type="gramEnd"/>
        <w:r w:rsidRPr="0066109A">
          <w:rPr>
            <w:rFonts w:ascii="Arial" w:eastAsia="Times New Roman" w:hAnsi="Arial" w:cs="Arial"/>
            <w:bCs/>
            <w:color w:val="000000"/>
            <w:sz w:val="19"/>
            <w:szCs w:val="19"/>
            <w:rPrChange w:id="50" w:author="Nhung.DoanHong" w:date="2016-01-16T22:44:00Z">
              <w:rPr>
                <w:rFonts w:ascii="Arial" w:hAnsi="Arial" w:cs="Arial"/>
                <w:color w:val="000000"/>
                <w:sz w:val="40"/>
                <w:szCs w:val="40"/>
              </w:rPr>
            </w:rPrChange>
          </w:rPr>
          <w:br/>
          <w:t>– Hii hiệu được điều chế yêu cầu băng thông rộng hơn nhiều tín hiệuểmư sau:iệu digit</w:t>
        </w:r>
      </w:ins>
    </w:p>
    <w:p w:rsidR="002203E1" w:rsidRDefault="002203E1" w:rsidP="002203E1">
      <w:pPr>
        <w:shd w:val="clear" w:color="auto" w:fill="FFFFFF"/>
        <w:spacing w:after="0" w:line="240" w:lineRule="auto"/>
        <w:rPr>
          <w:ins w:id="51" w:author="Nhung.DoanHong" w:date="2016-01-16T22:54:00Z"/>
          <w:rFonts w:ascii="Arial" w:eastAsia="Times New Roman" w:hAnsi="Arial" w:cs="Arial"/>
          <w:b/>
          <w:bCs/>
          <w:color w:val="000000"/>
          <w:sz w:val="19"/>
          <w:szCs w:val="19"/>
        </w:rPr>
      </w:pPr>
      <w:r w:rsidRPr="002203E1">
        <w:rPr>
          <w:rFonts w:ascii="Arial" w:eastAsia="Times New Roman" w:hAnsi="Arial" w:cs="Arial"/>
          <w:b/>
          <w:bCs/>
          <w:color w:val="000000"/>
          <w:sz w:val="19"/>
          <w:szCs w:val="19"/>
        </w:rPr>
        <w:t>- Số hoá dữ liệu âm thanh thành dữ liệu digital rồi truyền đi bằng tín hiệu analog</w:t>
      </w:r>
    </w:p>
    <w:p w:rsidR="007076BF" w:rsidRDefault="007076BF" w:rsidP="002203E1">
      <w:pPr>
        <w:shd w:val="clear" w:color="auto" w:fill="FFFFFF"/>
        <w:spacing w:after="0" w:line="240" w:lineRule="auto"/>
        <w:rPr>
          <w:ins w:id="52" w:author="Nhung.DoanHong" w:date="2016-01-16T23:08:00Z"/>
          <w:rFonts w:ascii="Arial" w:eastAsia="Times New Roman" w:hAnsi="Arial" w:cs="Arial"/>
          <w:bCs/>
          <w:color w:val="000000"/>
          <w:sz w:val="19"/>
          <w:szCs w:val="19"/>
        </w:rPr>
      </w:pPr>
      <w:ins w:id="53" w:author="Nhung.DoanHong" w:date="2016-01-16T22:56:00Z">
        <w:r>
          <w:rPr>
            <w:rFonts w:ascii="Arial" w:eastAsia="Times New Roman" w:hAnsi="Arial" w:cs="Arial"/>
            <w:color w:val="222222"/>
            <w:sz w:val="19"/>
            <w:szCs w:val="19"/>
          </w:rPr>
          <w:t>- Sử dụng moderm</w:t>
        </w:r>
      </w:ins>
      <w:ins w:id="54" w:author="Nhung.DoanHong" w:date="2016-01-16T22:57:00Z">
        <w:r>
          <w:rPr>
            <w:rFonts w:ascii="Arial" w:eastAsia="Times New Roman" w:hAnsi="Arial" w:cs="Arial"/>
            <w:color w:val="222222"/>
            <w:sz w:val="19"/>
            <w:szCs w:val="19"/>
          </w:rPr>
          <w:t xml:space="preserve"> để encoding. Các phương pháp encoding (ASK, FSK, PK) đều sinh </w:t>
        </w:r>
        <w:r w:rsidRPr="007076BF">
          <w:rPr>
            <w:rFonts w:ascii="Arial" w:eastAsia="Times New Roman" w:hAnsi="Arial" w:cs="Arial"/>
            <w:bCs/>
            <w:color w:val="000000"/>
            <w:sz w:val="19"/>
            <w:szCs w:val="19"/>
            <w:rPrChange w:id="55" w:author="Nhung.DoanHong" w:date="2016-01-16T22:57:00Z">
              <w:rPr>
                <w:rFonts w:ascii="TimesNewRomanPS-BoldMT" w:hAnsi="TimesNewRomanPS-BoldMT"/>
                <w:color w:val="000000"/>
                <w:sz w:val="56"/>
                <w:szCs w:val="56"/>
              </w:rPr>
            </w:rPrChange>
          </w:rPr>
          <w:t>tín hicoding. Các phương pháp encoding (ASK, FSK, PK) đềg</w:t>
        </w:r>
      </w:ins>
    </w:p>
    <w:p w:rsidR="00685617" w:rsidRPr="00685617" w:rsidRDefault="00685617" w:rsidP="002203E1">
      <w:pPr>
        <w:shd w:val="clear" w:color="auto" w:fill="FFFFFF"/>
        <w:spacing w:after="0" w:line="240" w:lineRule="auto"/>
        <w:rPr>
          <w:ins w:id="56" w:author="Nhung.DoanHong" w:date="2016-01-16T23:08:00Z"/>
          <w:rFonts w:ascii="Arial" w:eastAsia="Times New Roman" w:hAnsi="Arial" w:cs="Arial"/>
          <w:bCs/>
          <w:color w:val="000000"/>
          <w:sz w:val="19"/>
          <w:szCs w:val="19"/>
          <w:rPrChange w:id="57" w:author="Nhung.DoanHong" w:date="2016-01-16T23:08:00Z">
            <w:rPr>
              <w:ins w:id="58" w:author="Nhung.DoanHong" w:date="2016-01-16T23:08:00Z"/>
              <w:color w:val="000000"/>
              <w:sz w:val="40"/>
              <w:szCs w:val="40"/>
            </w:rPr>
          </w:rPrChange>
        </w:rPr>
      </w:pPr>
      <w:ins w:id="59" w:author="Nhung.DoanHong" w:date="2016-01-16T23:08:00Z">
        <w:r w:rsidRPr="00685617">
          <w:rPr>
            <w:rFonts w:ascii="Arial" w:eastAsia="Times New Roman" w:hAnsi="Arial" w:cs="Arial"/>
            <w:bCs/>
            <w:color w:val="000000"/>
            <w:sz w:val="19"/>
            <w:szCs w:val="19"/>
            <w:rPrChange w:id="60" w:author="Nhung.DoanHong" w:date="2016-01-16T23:08:00Z">
              <w:rPr>
                <w:color w:val="000000"/>
                <w:sz w:val="48"/>
                <w:szCs w:val="48"/>
              </w:rPr>
            </w:rPrChange>
          </w:rPr>
          <w:t xml:space="preserve">Dùng đcoding. Các phương pháp </w:t>
        </w:r>
        <w:r w:rsidRPr="00685617">
          <w:rPr>
            <w:rFonts w:ascii="Arial" w:eastAsia="Times New Roman" w:hAnsi="Arial" w:cs="Arial"/>
            <w:bCs/>
            <w:color w:val="000000"/>
            <w:sz w:val="19"/>
            <w:szCs w:val="19"/>
            <w:rPrChange w:id="61" w:author="Nhung.DoanHong" w:date="2016-01-16T23:08:00Z">
              <w:rPr>
                <w:color w:val="000000"/>
                <w:sz w:val="48"/>
                <w:szCs w:val="48"/>
              </w:rPr>
            </w:rPrChange>
          </w:rPr>
          <w:t xml:space="preserve"> </w:t>
        </w:r>
        <w:r w:rsidRPr="00685617">
          <w:rPr>
            <w:rFonts w:ascii="Arial" w:eastAsia="Times New Roman" w:hAnsi="Arial" w:cs="Arial"/>
            <w:bCs/>
            <w:color w:val="000000"/>
            <w:sz w:val="19"/>
            <w:szCs w:val="19"/>
            <w:rPrChange w:id="62" w:author="Nhung.DoanHong" w:date="2016-01-16T23:08:00Z">
              <w:rPr>
                <w:color w:val="000000"/>
                <w:sz w:val="48"/>
                <w:szCs w:val="48"/>
              </w:rPr>
            </w:rPrChange>
          </w:rPr>
          <w:t xml:space="preserve">mùng đcoding. Các phương </w:t>
        </w:r>
        <w:r w:rsidRPr="00685617">
          <w:rPr>
            <w:rFonts w:ascii="Arial" w:eastAsia="Times New Roman" w:hAnsi="Arial" w:cs="Arial"/>
            <w:bCs/>
            <w:color w:val="000000"/>
            <w:sz w:val="19"/>
            <w:szCs w:val="19"/>
            <w:rPrChange w:id="63" w:author="Nhung.DoanHong" w:date="2016-01-16T23:08:00Z">
              <w:rPr>
                <w:color w:val="000000"/>
                <w:sz w:val="48"/>
                <w:szCs w:val="48"/>
              </w:rPr>
            </w:rPrChange>
          </w:rPr>
          <w:t xml:space="preserve"> </w:t>
        </w:r>
        <w:r w:rsidRPr="00685617">
          <w:rPr>
            <w:rFonts w:ascii="Arial" w:eastAsia="Times New Roman" w:hAnsi="Arial" w:cs="Arial"/>
            <w:bCs/>
            <w:color w:val="000000"/>
            <w:sz w:val="19"/>
            <w:szCs w:val="19"/>
            <w:rPrChange w:id="64" w:author="Nhung.DoanHong" w:date="2016-01-16T23:08:00Z">
              <w:rPr>
                <w:color w:val="000000"/>
                <w:sz w:val="40"/>
                <w:szCs w:val="40"/>
              </w:rPr>
            </w:rPrChange>
          </w:rPr>
          <w:t>• 300Hz → 3400Hz</w:t>
        </w:r>
      </w:ins>
    </w:p>
    <w:p w:rsidR="00685617" w:rsidRPr="002203E1" w:rsidRDefault="00685617"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3. Trong các kiểu nhiễu trên đường truyền, kiểu nhiễu nào ảnh hưởng đến việc truyền tín hiệu digital nhất? Giải thích tại sao</w:t>
      </w:r>
    </w:p>
    <w:p w:rsidR="009643A5" w:rsidRDefault="009643A5" w:rsidP="002203E1">
      <w:pPr>
        <w:shd w:val="clear" w:color="auto" w:fill="FFFFFF"/>
        <w:spacing w:after="0" w:line="240" w:lineRule="auto"/>
        <w:rPr>
          <w:ins w:id="65" w:author="Nhung.DoanHong" w:date="2016-01-16T23:12:00Z"/>
          <w:rFonts w:ascii="Arial" w:eastAsia="Times New Roman" w:hAnsi="Arial" w:cs="Arial"/>
          <w:bCs/>
          <w:color w:val="000000"/>
          <w:sz w:val="19"/>
          <w:szCs w:val="19"/>
        </w:rPr>
      </w:pPr>
      <w:ins w:id="66" w:author="Nhung.DoanHong" w:date="2016-01-16T23:11:00Z">
        <w:r>
          <w:rPr>
            <w:rFonts w:ascii="Arial" w:eastAsia="Times New Roman" w:hAnsi="Arial" w:cs="Arial"/>
            <w:b/>
            <w:bCs/>
            <w:color w:val="000000"/>
            <w:sz w:val="19"/>
            <w:szCs w:val="19"/>
          </w:rPr>
          <w:t>Các kiểu nhiễu:</w:t>
        </w:r>
        <w:r w:rsidRPr="009643A5">
          <w:rPr>
            <w:rFonts w:ascii="Arial" w:eastAsia="Times New Roman" w:hAnsi="Arial" w:cs="Arial"/>
            <w:bCs/>
            <w:color w:val="000000"/>
            <w:sz w:val="19"/>
            <w:szCs w:val="19"/>
            <w:rPrChange w:id="67" w:author="Nhung.DoanHong" w:date="2016-01-16T23:12:00Z">
              <w:rPr>
                <w:rFonts w:ascii="Arial" w:eastAsia="Times New Roman" w:hAnsi="Arial" w:cs="Arial"/>
                <w:b/>
                <w:bCs/>
                <w:color w:val="000000"/>
                <w:sz w:val="19"/>
                <w:szCs w:val="19"/>
              </w:rPr>
            </w:rPrChange>
          </w:rPr>
          <w:t xml:space="preserve"> </w:t>
        </w:r>
      </w:ins>
      <w:ins w:id="68" w:author="Nhung.DoanHong" w:date="2016-01-16T23:12:00Z">
        <w:r w:rsidRPr="009643A5">
          <w:rPr>
            <w:rFonts w:ascii="Arial" w:eastAsia="Times New Roman" w:hAnsi="Arial" w:cs="Arial"/>
            <w:bCs/>
            <w:color w:val="000000"/>
            <w:sz w:val="19"/>
            <w:szCs w:val="19"/>
            <w:rPrChange w:id="69" w:author="Nhung.DoanHong" w:date="2016-01-16T23:12:00Z">
              <w:rPr>
                <w:color w:val="000000"/>
                <w:sz w:val="54"/>
                <w:szCs w:val="54"/>
              </w:rPr>
            </w:rPrChange>
          </w:rPr>
          <w:t>Nhi kiểu nt</w:t>
        </w:r>
        <w:r w:rsidRPr="009643A5">
          <w:rPr>
            <w:rFonts w:ascii="Arial" w:eastAsia="Times New Roman" w:hAnsi="Arial" w:cs="Arial"/>
            <w:bCs/>
            <w:color w:val="000000"/>
            <w:sz w:val="19"/>
            <w:szCs w:val="19"/>
            <w:rPrChange w:id="70" w:author="Nhung.DoanHong" w:date="2016-01-16T23:12:00Z">
              <w:rPr>
                <w:color w:val="000000"/>
                <w:sz w:val="54"/>
                <w:szCs w:val="54"/>
              </w:rPr>
            </w:rPrChange>
          </w:rPr>
          <w:t xml:space="preserve">, </w:t>
        </w:r>
        <w:r w:rsidRPr="009643A5">
          <w:rPr>
            <w:rFonts w:ascii="Arial" w:eastAsia="Times New Roman" w:hAnsi="Arial" w:cs="Arial"/>
            <w:bCs/>
            <w:color w:val="000000"/>
            <w:sz w:val="19"/>
            <w:szCs w:val="19"/>
            <w:rPrChange w:id="71" w:author="Nhung.DoanHong" w:date="2016-01-16T23:12:00Z">
              <w:rPr>
                <w:color w:val="000000"/>
                <w:sz w:val="54"/>
                <w:szCs w:val="54"/>
              </w:rPr>
            </w:rPrChange>
          </w:rPr>
          <w:t>Nhi kiểu ntiễu:ểu termodulation)</w:t>
        </w:r>
        <w:r w:rsidRPr="009643A5">
          <w:rPr>
            <w:rFonts w:ascii="Arial" w:eastAsia="Times New Roman" w:hAnsi="Arial" w:cs="Arial"/>
            <w:bCs/>
            <w:color w:val="000000"/>
            <w:sz w:val="19"/>
            <w:szCs w:val="19"/>
            <w:rPrChange w:id="72" w:author="Nhung.DoanHong" w:date="2016-01-16T23:12:00Z">
              <w:rPr>
                <w:color w:val="000000"/>
                <w:sz w:val="54"/>
                <w:szCs w:val="54"/>
              </w:rPr>
            </w:rPrChange>
          </w:rPr>
          <w:t xml:space="preserve">, </w:t>
        </w:r>
        <w:r w:rsidRPr="009643A5">
          <w:rPr>
            <w:rFonts w:ascii="Arial" w:eastAsia="Times New Roman" w:hAnsi="Arial" w:cs="Arial"/>
            <w:bCs/>
            <w:color w:val="000000"/>
            <w:sz w:val="19"/>
            <w:szCs w:val="19"/>
            <w:rPrChange w:id="73" w:author="Nhung.DoanHong" w:date="2016-01-16T23:12:00Z">
              <w:rPr>
                <w:color w:val="000000"/>
                <w:sz w:val="54"/>
                <w:szCs w:val="54"/>
              </w:rPr>
            </w:rPrChange>
          </w:rPr>
          <w:t>Nhi kiểu ntiễu:ểu termotalk)</w:t>
        </w:r>
        <w:r w:rsidRPr="009643A5">
          <w:rPr>
            <w:rFonts w:ascii="Arial" w:eastAsia="Times New Roman" w:hAnsi="Arial" w:cs="Arial"/>
            <w:bCs/>
            <w:color w:val="000000"/>
            <w:sz w:val="19"/>
            <w:szCs w:val="19"/>
            <w:rPrChange w:id="74" w:author="Nhung.DoanHong" w:date="2016-01-16T23:12:00Z">
              <w:rPr>
                <w:color w:val="000000"/>
                <w:sz w:val="54"/>
                <w:szCs w:val="54"/>
              </w:rPr>
            </w:rPrChange>
          </w:rPr>
          <w:t xml:space="preserve">, </w:t>
        </w:r>
        <w:r w:rsidRPr="009643A5">
          <w:rPr>
            <w:rFonts w:ascii="Arial" w:eastAsia="Times New Roman" w:hAnsi="Arial" w:cs="Arial"/>
            <w:bCs/>
            <w:color w:val="000000"/>
            <w:sz w:val="19"/>
            <w:szCs w:val="19"/>
            <w:rPrChange w:id="75" w:author="Nhung.DoanHong" w:date="2016-01-16T23:12:00Z">
              <w:rPr>
                <w:color w:val="000000"/>
                <w:sz w:val="54"/>
                <w:szCs w:val="54"/>
              </w:rPr>
            </w:rPrChange>
          </w:rPr>
          <w:t>Nhi kiểu g</w:t>
        </w:r>
      </w:ins>
    </w:p>
    <w:p w:rsidR="009643A5" w:rsidRDefault="009643A5" w:rsidP="002203E1">
      <w:pPr>
        <w:shd w:val="clear" w:color="auto" w:fill="FFFFFF"/>
        <w:spacing w:after="0" w:line="240" w:lineRule="auto"/>
        <w:rPr>
          <w:ins w:id="76" w:author="Nhung.DoanHong" w:date="2016-01-16T23:12:00Z"/>
          <w:rFonts w:ascii="Arial" w:eastAsia="Times New Roman" w:hAnsi="Arial" w:cs="Arial"/>
          <w:bCs/>
          <w:color w:val="000000"/>
          <w:sz w:val="19"/>
          <w:szCs w:val="19"/>
        </w:rPr>
      </w:pPr>
      <w:ins w:id="77" w:author="Nhung.DoanHong" w:date="2016-01-16T23:12:00Z">
        <w:r w:rsidRPr="009643A5">
          <w:rPr>
            <w:rFonts w:ascii="Arial" w:eastAsia="Times New Roman" w:hAnsi="Arial" w:cs="Arial"/>
            <w:bCs/>
            <w:color w:val="000000"/>
            <w:sz w:val="19"/>
            <w:szCs w:val="19"/>
          </w:rPr>
          <w:sym w:font="Wingdings" w:char="F0E0"/>
        </w:r>
        <w:proofErr w:type="gramStart"/>
        <w:r>
          <w:rPr>
            <w:rFonts w:ascii="Arial" w:eastAsia="Times New Roman" w:hAnsi="Arial" w:cs="Arial"/>
            <w:bCs/>
            <w:color w:val="000000"/>
            <w:sz w:val="19"/>
            <w:szCs w:val="19"/>
          </w:rPr>
          <w:t>Nhiễu xung ảnh hưởng nhất.</w:t>
        </w:r>
        <w:proofErr w:type="gramEnd"/>
      </w:ins>
    </w:p>
    <w:p w:rsidR="009643A5" w:rsidRDefault="009643A5" w:rsidP="002203E1">
      <w:pPr>
        <w:shd w:val="clear" w:color="auto" w:fill="FFFFFF"/>
        <w:spacing w:after="0" w:line="240" w:lineRule="auto"/>
        <w:rPr>
          <w:ins w:id="78" w:author="Nhung.DoanHong" w:date="2016-01-16T23:12:00Z"/>
          <w:rFonts w:ascii="Arial" w:eastAsia="Times New Roman" w:hAnsi="Arial" w:cs="Arial"/>
          <w:bCs/>
          <w:color w:val="000000"/>
          <w:sz w:val="19"/>
          <w:szCs w:val="19"/>
        </w:rPr>
      </w:pPr>
      <w:ins w:id="79" w:author="Nhung.DoanHong" w:date="2016-01-16T23:12:00Z">
        <w:r>
          <w:rPr>
            <w:rFonts w:ascii="Arial" w:eastAsia="Times New Roman" w:hAnsi="Arial" w:cs="Arial"/>
            <w:bCs/>
            <w:color w:val="000000"/>
            <w:sz w:val="19"/>
            <w:szCs w:val="19"/>
          </w:rPr>
          <w:t>Do:</w:t>
        </w:r>
      </w:ins>
    </w:p>
    <w:p w:rsidR="009643A5" w:rsidRPr="009643A5" w:rsidRDefault="009643A5" w:rsidP="002203E1">
      <w:pPr>
        <w:shd w:val="clear" w:color="auto" w:fill="FFFFFF"/>
        <w:spacing w:after="0" w:line="240" w:lineRule="auto"/>
        <w:rPr>
          <w:ins w:id="80" w:author="Nhung.DoanHong" w:date="2016-01-16T23:13:00Z"/>
          <w:rFonts w:ascii="Arial" w:eastAsia="Times New Roman" w:hAnsi="Arial" w:cs="Arial"/>
          <w:bCs/>
          <w:color w:val="000000"/>
          <w:sz w:val="19"/>
          <w:szCs w:val="19"/>
          <w:rPrChange w:id="81" w:author="Nhung.DoanHong" w:date="2016-01-16T23:13:00Z">
            <w:rPr>
              <w:ins w:id="82" w:author="Nhung.DoanHong" w:date="2016-01-16T23:13:00Z"/>
              <w:rFonts w:ascii="Arial" w:hAnsi="Arial" w:cs="Arial"/>
              <w:color w:val="000000"/>
              <w:sz w:val="40"/>
              <w:szCs w:val="40"/>
            </w:rPr>
          </w:rPrChange>
        </w:rPr>
      </w:pPr>
      <w:ins w:id="83" w:author="Nhung.DoanHong" w:date="2016-01-16T23:12:00Z">
        <w:r w:rsidRPr="009643A5">
          <w:rPr>
            <w:rFonts w:ascii="Arial" w:eastAsia="Times New Roman" w:hAnsi="Arial" w:cs="Arial"/>
            <w:bCs/>
            <w:color w:val="000000"/>
            <w:sz w:val="19"/>
            <w:szCs w:val="19"/>
            <w:rPrChange w:id="84" w:author="Nhung.DoanHong" w:date="2016-01-16T23:13:00Z">
              <w:rPr>
                <w:color w:val="000000"/>
                <w:sz w:val="48"/>
                <w:szCs w:val="48"/>
              </w:rPr>
            </w:rPrChange>
          </w:rPr>
          <w:t>Xung bxung ảnhg</w:t>
        </w:r>
      </w:ins>
      <w:ins w:id="85" w:author="Nhung.DoanHong" w:date="2016-01-16T23:13:00Z">
        <w:r w:rsidRPr="009643A5">
          <w:rPr>
            <w:rFonts w:ascii="Arial" w:eastAsia="Times New Roman" w:hAnsi="Arial" w:cs="Arial"/>
            <w:bCs/>
            <w:color w:val="000000"/>
            <w:sz w:val="19"/>
            <w:szCs w:val="19"/>
            <w:rPrChange w:id="86" w:author="Nhung.DoanHong" w:date="2016-01-16T23:13:00Z">
              <w:rPr>
                <w:color w:val="000000"/>
                <w:sz w:val="48"/>
                <w:szCs w:val="48"/>
              </w:rPr>
            </w:rPrChange>
          </w:rPr>
          <w:t xml:space="preserve"> (</w:t>
        </w:r>
        <w:r w:rsidRPr="009643A5">
          <w:rPr>
            <w:rFonts w:ascii="Arial" w:eastAsia="Times New Roman" w:hAnsi="Arial" w:cs="Arial"/>
            <w:bCs/>
            <w:color w:val="000000"/>
            <w:sz w:val="19"/>
            <w:szCs w:val="19"/>
            <w:rPrChange w:id="87" w:author="Nhung.DoanHong" w:date="2016-01-16T23:13:00Z">
              <w:rPr>
                <w:rFonts w:ascii="Arial" w:hAnsi="Arial" w:cs="Arial"/>
                <w:color w:val="000000"/>
                <w:sz w:val="40"/>
                <w:szCs w:val="40"/>
              </w:rPr>
            </w:rPrChange>
          </w:rPr>
          <w:t>ả(ng bxung ảnhghưởng nhất.i</w:t>
        </w:r>
        <w:r w:rsidRPr="009643A5">
          <w:rPr>
            <w:rFonts w:ascii="Arial" w:eastAsia="Times New Roman" w:hAnsi="Arial" w:cs="Arial"/>
            <w:bCs/>
            <w:color w:val="000000"/>
            <w:sz w:val="19"/>
            <w:szCs w:val="19"/>
            <w:rPrChange w:id="88" w:author="Nhung.DoanHong" w:date="2016-01-16T23:13:00Z">
              <w:rPr>
                <w:rFonts w:ascii="Arial" w:hAnsi="Arial" w:cs="Arial"/>
                <w:color w:val="000000"/>
                <w:sz w:val="40"/>
                <w:szCs w:val="40"/>
              </w:rPr>
            </w:rPrChange>
          </w:rPr>
          <w:t>)</w:t>
        </w:r>
      </w:ins>
    </w:p>
    <w:p w:rsidR="009643A5" w:rsidRPr="009643A5" w:rsidRDefault="009643A5" w:rsidP="002203E1">
      <w:pPr>
        <w:shd w:val="clear" w:color="auto" w:fill="FFFFFF"/>
        <w:spacing w:after="0" w:line="240" w:lineRule="auto"/>
        <w:rPr>
          <w:ins w:id="89" w:author="Nhung.DoanHong" w:date="2016-01-16T23:12:00Z"/>
          <w:rFonts w:ascii="Arial" w:eastAsia="Times New Roman" w:hAnsi="Arial" w:cs="Arial"/>
          <w:bCs/>
          <w:color w:val="000000"/>
          <w:sz w:val="19"/>
          <w:szCs w:val="19"/>
          <w:rPrChange w:id="90" w:author="Nhung.DoanHong" w:date="2016-01-16T23:13:00Z">
            <w:rPr>
              <w:ins w:id="91" w:author="Nhung.DoanHong" w:date="2016-01-16T23:12:00Z"/>
              <w:color w:val="000000"/>
              <w:sz w:val="48"/>
              <w:szCs w:val="48"/>
            </w:rPr>
          </w:rPrChange>
        </w:rPr>
      </w:pPr>
      <w:ins w:id="92" w:author="Nhung.DoanHong" w:date="2016-01-16T23:13:00Z">
        <w:r w:rsidRPr="009643A5">
          <w:rPr>
            <w:rFonts w:ascii="Arial" w:eastAsia="Times New Roman" w:hAnsi="Arial" w:cs="Arial"/>
            <w:bCs/>
            <w:color w:val="000000"/>
            <w:sz w:val="19"/>
            <w:szCs w:val="19"/>
            <w:rPrChange w:id="93" w:author="Nhung.DoanHong" w:date="2016-01-16T23:13:00Z">
              <w:rPr>
                <w:color w:val="000000"/>
                <w:sz w:val="48"/>
                <w:szCs w:val="48"/>
              </w:rPr>
            </w:rPrChange>
          </w:rPr>
          <w:t>Thng bxung ảnhghưởng nhất.i)ion)ng truyền, kiểu nhiễu nào ảnh hưởng đến việc truyền • Xung 0.01s làm mất 50 bit dữ liệu nếu truyền ở tốc ñộ 4800bps</w:t>
        </w:r>
      </w:ins>
    </w:p>
    <w:p w:rsidR="009643A5" w:rsidRDefault="009643A5" w:rsidP="002203E1">
      <w:pPr>
        <w:shd w:val="clear" w:color="auto" w:fill="FFFFFF"/>
        <w:spacing w:after="0" w:line="240" w:lineRule="auto"/>
        <w:rPr>
          <w:ins w:id="94" w:author="Nhung.DoanHong" w:date="2016-01-16T23:08:00Z"/>
          <w:rFonts w:ascii="Arial" w:eastAsia="Times New Roman" w:hAnsi="Arial" w:cs="Arial"/>
          <w:b/>
          <w:bCs/>
          <w:color w:val="000000"/>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4.  Một hệ thống tín hiệu digital cần truyền dữ liệu trên một kênh truyền với tốc độ dữ liệu 9600 bps. </w:t>
      </w:r>
    </w:p>
    <w:p w:rsidR="002203E1" w:rsidRDefault="002203E1" w:rsidP="002203E1">
      <w:pPr>
        <w:shd w:val="clear" w:color="auto" w:fill="FFFFFF"/>
        <w:spacing w:after="0" w:line="240" w:lineRule="auto"/>
        <w:rPr>
          <w:ins w:id="95" w:author="Nhung.DoanHong" w:date="2016-01-16T23:15:00Z"/>
          <w:rFonts w:ascii="Arial" w:eastAsia="Times New Roman" w:hAnsi="Arial" w:cs="Arial"/>
          <w:b/>
          <w:bCs/>
          <w:color w:val="000000"/>
          <w:sz w:val="19"/>
          <w:szCs w:val="19"/>
        </w:rPr>
      </w:pPr>
      <w:r w:rsidRPr="002203E1">
        <w:rPr>
          <w:rFonts w:ascii="Arial" w:eastAsia="Times New Roman" w:hAnsi="Arial" w:cs="Arial"/>
          <w:b/>
          <w:bCs/>
          <w:color w:val="000000"/>
          <w:sz w:val="19"/>
          <w:szCs w:val="19"/>
        </w:rPr>
        <w:t>a) Hỏi nếu một phần tử tín hiệu (signal element) mã hoá được 4 bit dữ liệu (4-bit word) và kênh truyền không có nhiễu thì băng thông tối thiểu của kênh truyền là bao nhiêu?</w:t>
      </w:r>
    </w:p>
    <w:p w:rsidR="00134623" w:rsidRDefault="00134623" w:rsidP="002203E1">
      <w:pPr>
        <w:shd w:val="clear" w:color="auto" w:fill="FFFFFF"/>
        <w:spacing w:after="0" w:line="240" w:lineRule="auto"/>
        <w:rPr>
          <w:ins w:id="96" w:author="Nhung.DoanHong" w:date="2016-01-16T23:16:00Z"/>
          <w:rFonts w:ascii="Arial" w:eastAsia="Times New Roman" w:hAnsi="Arial" w:cs="Arial"/>
          <w:b/>
          <w:bCs/>
          <w:color w:val="000000"/>
          <w:sz w:val="19"/>
          <w:szCs w:val="19"/>
        </w:rPr>
      </w:pPr>
      <w:ins w:id="97" w:author="Nhung.DoanHong" w:date="2016-01-16T23:15:00Z">
        <w:r>
          <w:rPr>
            <w:rFonts w:ascii="Arial" w:eastAsia="Times New Roman" w:hAnsi="Arial" w:cs="Arial"/>
            <w:b/>
            <w:bCs/>
            <w:color w:val="000000"/>
            <w:sz w:val="19"/>
            <w:szCs w:val="19"/>
          </w:rPr>
          <w:t>(</w:t>
        </w:r>
        <w:proofErr w:type="gramStart"/>
        <w:r>
          <w:rPr>
            <w:rFonts w:ascii="Arial" w:eastAsia="Times New Roman" w:hAnsi="Arial" w:cs="Arial"/>
            <w:b/>
            <w:bCs/>
            <w:color w:val="000000"/>
            <w:sz w:val="19"/>
            <w:szCs w:val="19"/>
          </w:rPr>
          <w:t>công</w:t>
        </w:r>
        <w:proofErr w:type="gramEnd"/>
        <w:r>
          <w:rPr>
            <w:rFonts w:ascii="Arial" w:eastAsia="Times New Roman" w:hAnsi="Arial" w:cs="Arial"/>
            <w:b/>
            <w:bCs/>
            <w:color w:val="000000"/>
            <w:sz w:val="19"/>
            <w:szCs w:val="19"/>
          </w:rPr>
          <w:t xml:space="preserve"> thức Nyquist)</w:t>
        </w:r>
      </w:ins>
    </w:p>
    <w:p w:rsidR="00111829" w:rsidRPr="00111829" w:rsidRDefault="00111829" w:rsidP="00111829">
      <w:pPr>
        <w:shd w:val="clear" w:color="auto" w:fill="FFFFFF"/>
        <w:spacing w:after="0" w:line="240" w:lineRule="auto"/>
        <w:rPr>
          <w:ins w:id="98" w:author="Nhung.DoanHong" w:date="2016-01-17T01:15:00Z"/>
          <w:rFonts w:ascii="Arial" w:eastAsia="Times New Roman" w:hAnsi="Arial" w:cs="Arial"/>
          <w:color w:val="222222"/>
          <w:sz w:val="19"/>
          <w:szCs w:val="19"/>
        </w:rPr>
      </w:pPr>
      <w:ins w:id="99" w:author="Nhung.DoanHong" w:date="2016-01-17T01:15:00Z">
        <w:r w:rsidRPr="00111829">
          <w:rPr>
            <w:rFonts w:ascii="Arial" w:eastAsia="Times New Roman" w:hAnsi="Arial" w:cs="Arial"/>
            <w:color w:val="222222"/>
            <w:sz w:val="19"/>
            <w:szCs w:val="19"/>
          </w:rPr>
          <w:t>C = 2W x log</w:t>
        </w:r>
        <w:r w:rsidRPr="00111829">
          <w:rPr>
            <w:rFonts w:ascii="Arial" w:eastAsia="Times New Roman" w:hAnsi="Arial" w:cs="Arial"/>
            <w:color w:val="222222"/>
            <w:sz w:val="19"/>
            <w:szCs w:val="19"/>
            <w:vertAlign w:val="subscript"/>
            <w:rPrChange w:id="100" w:author="Nhung.DoanHong" w:date="2016-01-17T01:15:00Z">
              <w:rPr>
                <w:rFonts w:ascii="Arial" w:eastAsia="Times New Roman" w:hAnsi="Arial" w:cs="Arial"/>
                <w:color w:val="222222"/>
                <w:sz w:val="19"/>
                <w:szCs w:val="19"/>
              </w:rPr>
            </w:rPrChange>
          </w:rPr>
          <w:t>2</w:t>
        </w:r>
        <w:r w:rsidRPr="00111829">
          <w:rPr>
            <w:rFonts w:ascii="Arial" w:eastAsia="Times New Roman" w:hAnsi="Arial" w:cs="Arial"/>
            <w:color w:val="222222"/>
            <w:sz w:val="19"/>
            <w:szCs w:val="19"/>
          </w:rPr>
          <w:t>M</w:t>
        </w:r>
      </w:ins>
    </w:p>
    <w:p w:rsidR="00111829" w:rsidRPr="00111829" w:rsidRDefault="00111829" w:rsidP="00111829">
      <w:pPr>
        <w:shd w:val="clear" w:color="auto" w:fill="FFFFFF"/>
        <w:spacing w:after="0" w:line="240" w:lineRule="auto"/>
        <w:rPr>
          <w:ins w:id="101" w:author="Nhung.DoanHong" w:date="2016-01-17T01:15:00Z"/>
          <w:rFonts w:ascii="Arial" w:eastAsia="Times New Roman" w:hAnsi="Arial" w:cs="Arial"/>
          <w:color w:val="222222"/>
          <w:sz w:val="19"/>
          <w:szCs w:val="19"/>
        </w:rPr>
      </w:pPr>
      <w:ins w:id="102" w:author="Nhung.DoanHong" w:date="2016-01-17T01:15:00Z">
        <w:r w:rsidRPr="00111829">
          <w:rPr>
            <w:rFonts w:ascii="Arial" w:eastAsia="Times New Roman" w:hAnsi="Arial" w:cs="Arial"/>
            <w:color w:val="222222"/>
            <w:sz w:val="19"/>
            <w:szCs w:val="19"/>
          </w:rPr>
          <w:t xml:space="preserve">• </w:t>
        </w:r>
        <w:proofErr w:type="gramStart"/>
        <w:r w:rsidRPr="00111829">
          <w:rPr>
            <w:rFonts w:ascii="Arial" w:eastAsia="Times New Roman" w:hAnsi="Arial" w:cs="Arial"/>
            <w:color w:val="222222"/>
            <w:sz w:val="19"/>
            <w:szCs w:val="19"/>
          </w:rPr>
          <w:t>C :</w:t>
        </w:r>
        <w:proofErr w:type="gramEnd"/>
        <w:r w:rsidRPr="00111829">
          <w:rPr>
            <w:rFonts w:ascii="Arial" w:eastAsia="Times New Roman" w:hAnsi="Arial" w:cs="Arial"/>
            <w:color w:val="222222"/>
            <w:sz w:val="19"/>
            <w:szCs w:val="19"/>
          </w:rPr>
          <w:t xml:space="preserve"> tốc ñộ truyền t/h cực ñại (bps) khi kênh truyền không có</w:t>
        </w:r>
      </w:ins>
    </w:p>
    <w:p w:rsidR="00111829" w:rsidRPr="00111829" w:rsidRDefault="00111829" w:rsidP="00111829">
      <w:pPr>
        <w:shd w:val="clear" w:color="auto" w:fill="FFFFFF"/>
        <w:spacing w:after="0" w:line="240" w:lineRule="auto"/>
        <w:rPr>
          <w:ins w:id="103" w:author="Nhung.DoanHong" w:date="2016-01-17T01:15:00Z"/>
          <w:rFonts w:ascii="Arial" w:eastAsia="Times New Roman" w:hAnsi="Arial" w:cs="Arial"/>
          <w:color w:val="222222"/>
          <w:sz w:val="19"/>
          <w:szCs w:val="19"/>
        </w:rPr>
      </w:pPr>
      <w:proofErr w:type="gramStart"/>
      <w:ins w:id="104" w:author="Nhung.DoanHong" w:date="2016-01-17T01:15:00Z">
        <w:r w:rsidRPr="00111829">
          <w:rPr>
            <w:rFonts w:ascii="Arial" w:eastAsia="Times New Roman" w:hAnsi="Arial" w:cs="Arial"/>
            <w:color w:val="222222"/>
            <w:sz w:val="19"/>
            <w:szCs w:val="19"/>
          </w:rPr>
          <w:t>nhiễu</w:t>
        </w:r>
        <w:proofErr w:type="gramEnd"/>
      </w:ins>
    </w:p>
    <w:p w:rsidR="00111829" w:rsidRPr="00111829" w:rsidRDefault="00111829" w:rsidP="00111829">
      <w:pPr>
        <w:shd w:val="clear" w:color="auto" w:fill="FFFFFF"/>
        <w:spacing w:after="0" w:line="240" w:lineRule="auto"/>
        <w:rPr>
          <w:ins w:id="105" w:author="Nhung.DoanHong" w:date="2016-01-17T01:15:00Z"/>
          <w:rFonts w:ascii="Arial" w:eastAsia="Times New Roman" w:hAnsi="Arial" w:cs="Arial"/>
          <w:color w:val="222222"/>
          <w:sz w:val="19"/>
          <w:szCs w:val="19"/>
        </w:rPr>
      </w:pPr>
      <w:ins w:id="106" w:author="Nhung.DoanHong" w:date="2016-01-17T01:15:00Z">
        <w:r w:rsidRPr="00111829">
          <w:rPr>
            <w:rFonts w:ascii="Arial" w:eastAsia="Times New Roman" w:hAnsi="Arial" w:cs="Arial"/>
            <w:color w:val="222222"/>
            <w:sz w:val="19"/>
            <w:szCs w:val="19"/>
          </w:rPr>
          <w:t xml:space="preserve">• </w:t>
        </w:r>
        <w:proofErr w:type="gramStart"/>
        <w:r w:rsidRPr="00111829">
          <w:rPr>
            <w:rFonts w:ascii="Arial" w:eastAsia="Times New Roman" w:hAnsi="Arial" w:cs="Arial"/>
            <w:color w:val="222222"/>
            <w:sz w:val="19"/>
            <w:szCs w:val="19"/>
          </w:rPr>
          <w:t>W :</w:t>
        </w:r>
        <w:proofErr w:type="gramEnd"/>
        <w:r w:rsidRPr="00111829">
          <w:rPr>
            <w:rFonts w:ascii="Arial" w:eastAsia="Times New Roman" w:hAnsi="Arial" w:cs="Arial"/>
            <w:color w:val="222222"/>
            <w:sz w:val="19"/>
            <w:szCs w:val="19"/>
          </w:rPr>
          <w:t xml:space="preserve"> băng thông của kênh truyền (Hz)</w:t>
        </w:r>
      </w:ins>
    </w:p>
    <w:p w:rsidR="00134623" w:rsidRDefault="00111829" w:rsidP="00111829">
      <w:pPr>
        <w:shd w:val="clear" w:color="auto" w:fill="FFFFFF"/>
        <w:spacing w:after="0" w:line="240" w:lineRule="auto"/>
        <w:rPr>
          <w:ins w:id="107" w:author="Nhung.DoanHong" w:date="2016-01-17T01:15:00Z"/>
          <w:rFonts w:ascii="Arial" w:eastAsia="Times New Roman" w:hAnsi="Arial" w:cs="Arial"/>
          <w:color w:val="222222"/>
          <w:sz w:val="19"/>
          <w:szCs w:val="19"/>
        </w:rPr>
      </w:pPr>
      <w:ins w:id="108" w:author="Nhung.DoanHong" w:date="2016-01-17T01:15:00Z">
        <w:r w:rsidRPr="00111829">
          <w:rPr>
            <w:rFonts w:ascii="Arial" w:eastAsia="Times New Roman" w:hAnsi="Arial" w:cs="Arial"/>
            <w:color w:val="222222"/>
            <w:sz w:val="19"/>
            <w:szCs w:val="19"/>
          </w:rPr>
          <w:t xml:space="preserve">• </w:t>
        </w:r>
        <w:proofErr w:type="gramStart"/>
        <w:r w:rsidRPr="00111829">
          <w:rPr>
            <w:rFonts w:ascii="Arial" w:eastAsia="Times New Roman" w:hAnsi="Arial" w:cs="Arial"/>
            <w:color w:val="222222"/>
            <w:sz w:val="19"/>
            <w:szCs w:val="19"/>
          </w:rPr>
          <w:t>M :</w:t>
        </w:r>
        <w:proofErr w:type="gramEnd"/>
        <w:r w:rsidRPr="00111829">
          <w:rPr>
            <w:rFonts w:ascii="Arial" w:eastAsia="Times New Roman" w:hAnsi="Arial" w:cs="Arial"/>
            <w:color w:val="222222"/>
            <w:sz w:val="19"/>
            <w:szCs w:val="19"/>
          </w:rPr>
          <w:t xml:space="preserve"> số mức thay ñổi tín hiệu trên ñường truyền</w:t>
        </w:r>
        <w:r>
          <w:rPr>
            <w:rFonts w:ascii="Arial" w:eastAsia="Times New Roman" w:hAnsi="Arial" w:cs="Arial"/>
            <w:color w:val="222222"/>
            <w:sz w:val="19"/>
            <w:szCs w:val="19"/>
          </w:rPr>
          <w:t xml:space="preserve"> (số bit 1 lần truyền)</w:t>
        </w:r>
      </w:ins>
    </w:p>
    <w:p w:rsidR="007B75E6" w:rsidRPr="002203E1" w:rsidRDefault="007B75E6" w:rsidP="00111829">
      <w:pPr>
        <w:shd w:val="clear" w:color="auto" w:fill="FFFFFF"/>
        <w:spacing w:after="0" w:line="240" w:lineRule="auto"/>
        <w:rPr>
          <w:rFonts w:ascii="Arial" w:eastAsia="Times New Roman" w:hAnsi="Arial" w:cs="Arial"/>
          <w:color w:val="222222"/>
          <w:sz w:val="19"/>
          <w:szCs w:val="19"/>
        </w:rPr>
      </w:pPr>
      <w:ins w:id="109" w:author="Nhung.DoanHong" w:date="2016-01-17T01:15:00Z">
        <w:r w:rsidRPr="007B75E6">
          <w:rPr>
            <w:rFonts w:ascii="Arial" w:eastAsia="Times New Roman" w:hAnsi="Arial" w:cs="Arial"/>
            <w:color w:val="222222"/>
            <w:sz w:val="19"/>
            <w:szCs w:val="19"/>
          </w:rPr>
          <w:sym w:font="Wingdings" w:char="F0E0"/>
        </w:r>
        <w:r>
          <w:rPr>
            <w:rFonts w:ascii="Arial" w:eastAsia="Times New Roman" w:hAnsi="Arial" w:cs="Arial"/>
            <w:color w:val="222222"/>
            <w:sz w:val="19"/>
            <w:szCs w:val="19"/>
          </w:rPr>
          <w:t xml:space="preserve"> C</w:t>
        </w:r>
      </w:ins>
      <w:ins w:id="110" w:author="Nhung.DoanHong" w:date="2016-01-17T01:25:00Z">
        <w:r w:rsidR="00B84FDE">
          <w:rPr>
            <w:rFonts w:ascii="Arial" w:eastAsia="Times New Roman" w:hAnsi="Arial" w:cs="Arial"/>
            <w:color w:val="222222"/>
            <w:sz w:val="19"/>
            <w:szCs w:val="19"/>
          </w:rPr>
          <w:t xml:space="preserve"> = 9600; M = 4 nên </w:t>
        </w:r>
      </w:ins>
      <w:ins w:id="111" w:author="Nhung.DoanHong" w:date="2016-01-17T01:26:00Z">
        <w:r w:rsidR="00B84FDE">
          <w:rPr>
            <w:rFonts w:ascii="Arial" w:eastAsia="Times New Roman" w:hAnsi="Arial" w:cs="Arial"/>
            <w:color w:val="222222"/>
            <w:sz w:val="19"/>
            <w:szCs w:val="19"/>
          </w:rPr>
          <w:t xml:space="preserve">W = 9600/2/2 = </w:t>
        </w:r>
      </w:ins>
      <w:ins w:id="112" w:author="Nhung.DoanHong" w:date="2016-01-17T01:27:00Z">
        <w:r w:rsidR="00B84FDE">
          <w:rPr>
            <w:rFonts w:ascii="Arial" w:eastAsia="Times New Roman" w:hAnsi="Arial" w:cs="Arial"/>
            <w:color w:val="222222"/>
            <w:sz w:val="19"/>
            <w:szCs w:val="19"/>
          </w:rPr>
          <w:t>2400</w:t>
        </w:r>
      </w:ins>
      <w:ins w:id="113" w:author="Nhung.DoanHong" w:date="2016-01-17T01:28:00Z">
        <w:r w:rsidR="00892EA0">
          <w:rPr>
            <w:rFonts w:ascii="Arial" w:eastAsia="Times New Roman" w:hAnsi="Arial" w:cs="Arial"/>
            <w:color w:val="222222"/>
            <w:sz w:val="19"/>
            <w:szCs w:val="19"/>
          </w:rPr>
          <w:t xml:space="preserve"> (Hz)</w:t>
        </w:r>
      </w:ins>
    </w:p>
    <w:p w:rsidR="002203E1" w:rsidRDefault="002203E1" w:rsidP="002203E1">
      <w:pPr>
        <w:shd w:val="clear" w:color="auto" w:fill="FFFFFF"/>
        <w:spacing w:after="0" w:line="240" w:lineRule="auto"/>
        <w:rPr>
          <w:ins w:id="114" w:author="Nhung.DoanHong" w:date="2016-01-17T01:27:00Z"/>
          <w:rFonts w:ascii="Arial" w:eastAsia="Times New Roman" w:hAnsi="Arial" w:cs="Arial"/>
          <w:b/>
          <w:bCs/>
          <w:color w:val="000000"/>
          <w:sz w:val="19"/>
          <w:szCs w:val="19"/>
        </w:rPr>
      </w:pPr>
      <w:r w:rsidRPr="002203E1">
        <w:rPr>
          <w:rFonts w:ascii="Arial" w:eastAsia="Times New Roman" w:hAnsi="Arial" w:cs="Arial"/>
          <w:b/>
          <w:bCs/>
          <w:color w:val="000000"/>
          <w:sz w:val="19"/>
          <w:szCs w:val="19"/>
        </w:rPr>
        <w:t>b) Nếu kênh truyền có tỷ lệ tín hiệu trên nhiễu (SNR) là 63 thì băng thông tối thiểu của kênh truyền là bao nhiêu?</w:t>
      </w:r>
    </w:p>
    <w:p w:rsidR="00AA4E99" w:rsidRDefault="006311FA" w:rsidP="002203E1">
      <w:pPr>
        <w:shd w:val="clear" w:color="auto" w:fill="FFFFFF"/>
        <w:spacing w:after="0" w:line="240" w:lineRule="auto"/>
        <w:rPr>
          <w:ins w:id="115" w:author="Nhung.DoanHong" w:date="2016-01-17T02:04:00Z"/>
          <w:rFonts w:ascii="Arial" w:eastAsia="Times New Roman" w:hAnsi="Arial" w:cs="Arial"/>
          <w:color w:val="222222"/>
          <w:sz w:val="19"/>
          <w:szCs w:val="19"/>
        </w:rPr>
      </w:pPr>
      <w:ins w:id="116" w:author="Nhung.DoanHong" w:date="2016-01-17T02:04:00Z">
        <w:r>
          <w:rPr>
            <w:rFonts w:ascii="Arial" w:eastAsia="Times New Roman" w:hAnsi="Arial" w:cs="Arial"/>
            <w:color w:val="222222"/>
            <w:sz w:val="19"/>
            <w:szCs w:val="19"/>
          </w:rPr>
          <w:t>(Công thức Shannon)</w:t>
        </w:r>
      </w:ins>
      <w:ins w:id="117" w:author="Nhung.DoanHong" w:date="2016-01-17T02:22:00Z">
        <w:r w:rsidR="00BE36CB">
          <w:rPr>
            <w:rFonts w:ascii="Arial" w:eastAsia="Times New Roman" w:hAnsi="Arial" w:cs="Arial"/>
            <w:color w:val="222222"/>
            <w:sz w:val="19"/>
            <w:szCs w:val="19"/>
          </w:rPr>
          <w:t xml:space="preserve">: </w:t>
        </w:r>
        <w:r w:rsidR="00BE36CB" w:rsidRPr="00BE36CB">
          <w:rPr>
            <w:rFonts w:ascii="Arial" w:eastAsia="Times New Roman" w:hAnsi="Arial" w:cs="Arial"/>
            <w:color w:val="222222"/>
            <w:sz w:val="19"/>
            <w:szCs w:val="19"/>
          </w:rPr>
          <w:t>C = W*</w:t>
        </w:r>
        <w:proofErr w:type="gramStart"/>
        <w:r w:rsidR="00BE36CB" w:rsidRPr="00BE36CB">
          <w:rPr>
            <w:rFonts w:ascii="Arial" w:eastAsia="Times New Roman" w:hAnsi="Arial" w:cs="Arial"/>
            <w:color w:val="222222"/>
            <w:sz w:val="19"/>
            <w:szCs w:val="19"/>
          </w:rPr>
          <w:t>log</w:t>
        </w:r>
        <w:r w:rsidR="00BE36CB" w:rsidRPr="00BE36CB">
          <w:rPr>
            <w:rFonts w:ascii="Arial" w:eastAsia="Times New Roman" w:hAnsi="Arial" w:cs="Arial"/>
            <w:color w:val="222222"/>
            <w:sz w:val="19"/>
            <w:szCs w:val="19"/>
            <w:vertAlign w:val="subscript"/>
            <w:rPrChange w:id="118" w:author="Nhung.DoanHong" w:date="2016-01-17T02:22:00Z">
              <w:rPr>
                <w:rFonts w:ascii="Arial" w:eastAsia="Times New Roman" w:hAnsi="Arial" w:cs="Arial"/>
                <w:color w:val="222222"/>
                <w:sz w:val="19"/>
                <w:szCs w:val="19"/>
              </w:rPr>
            </w:rPrChange>
          </w:rPr>
          <w:t>2</w:t>
        </w:r>
        <w:r w:rsidR="00BE36CB" w:rsidRPr="00BE36CB">
          <w:rPr>
            <w:rFonts w:ascii="Arial" w:eastAsia="Times New Roman" w:hAnsi="Arial" w:cs="Arial"/>
            <w:color w:val="222222"/>
            <w:sz w:val="19"/>
            <w:szCs w:val="19"/>
          </w:rPr>
          <w:t>(</w:t>
        </w:r>
        <w:proofErr w:type="gramEnd"/>
        <w:r w:rsidR="00BE36CB" w:rsidRPr="00BE36CB">
          <w:rPr>
            <w:rFonts w:ascii="Arial" w:eastAsia="Times New Roman" w:hAnsi="Arial" w:cs="Arial"/>
            <w:color w:val="222222"/>
            <w:sz w:val="19"/>
            <w:szCs w:val="19"/>
          </w:rPr>
          <w:t>1+S/N), C – bps, W – Hz, S/N = SNR</w:t>
        </w:r>
      </w:ins>
    </w:p>
    <w:p w:rsidR="006311FA" w:rsidRPr="002203E1" w:rsidRDefault="006311FA" w:rsidP="002203E1">
      <w:pPr>
        <w:shd w:val="clear" w:color="auto" w:fill="FFFFFF"/>
        <w:spacing w:after="0" w:line="240" w:lineRule="auto"/>
        <w:rPr>
          <w:rFonts w:ascii="Arial" w:eastAsia="Times New Roman" w:hAnsi="Arial" w:cs="Arial"/>
          <w:color w:val="222222"/>
          <w:sz w:val="19"/>
          <w:szCs w:val="19"/>
        </w:rPr>
      </w:pPr>
      <w:ins w:id="119" w:author="Nhung.DoanHong" w:date="2016-01-17T02:04:00Z">
        <w:r w:rsidRPr="006311FA">
          <w:rPr>
            <w:rFonts w:ascii="Arial" w:eastAsia="Times New Roman" w:hAnsi="Arial" w:cs="Arial"/>
            <w:color w:val="222222"/>
            <w:sz w:val="19"/>
            <w:szCs w:val="19"/>
          </w:rPr>
          <w:t xml:space="preserve">C = </w:t>
        </w:r>
      </w:ins>
      <w:proofErr w:type="gramStart"/>
      <w:ins w:id="120" w:author="Nhung.DoanHong" w:date="2016-01-17T02:21:00Z">
        <w:r w:rsidR="006F7A38">
          <w:rPr>
            <w:rFonts w:ascii="Arial" w:eastAsia="Times New Roman" w:hAnsi="Arial" w:cs="Arial"/>
            <w:color w:val="222222"/>
            <w:sz w:val="19"/>
            <w:szCs w:val="19"/>
          </w:rPr>
          <w:t>W</w:t>
        </w:r>
      </w:ins>
      <w:ins w:id="121" w:author="Nhung.DoanHong" w:date="2016-01-17T02:04:00Z">
        <w:r w:rsidRPr="006311FA">
          <w:rPr>
            <w:rFonts w:ascii="Arial" w:eastAsia="Times New Roman" w:hAnsi="Arial" w:cs="Arial"/>
            <w:color w:val="222222"/>
            <w:sz w:val="19"/>
            <w:szCs w:val="19"/>
          </w:rPr>
          <w:t xml:space="preserve"> .</w:t>
        </w:r>
        <w:proofErr w:type="gramEnd"/>
        <w:r w:rsidRPr="006311FA">
          <w:rPr>
            <w:rFonts w:ascii="Arial" w:eastAsia="Times New Roman" w:hAnsi="Arial" w:cs="Arial"/>
            <w:color w:val="222222"/>
            <w:sz w:val="19"/>
            <w:szCs w:val="19"/>
          </w:rPr>
          <w:t xml:space="preserve"> </w:t>
        </w:r>
        <w:proofErr w:type="gramStart"/>
        <w:r w:rsidRPr="006311FA">
          <w:rPr>
            <w:rFonts w:ascii="Arial" w:eastAsia="Times New Roman" w:hAnsi="Arial" w:cs="Arial"/>
            <w:color w:val="222222"/>
            <w:sz w:val="19"/>
            <w:szCs w:val="19"/>
          </w:rPr>
          <w:t>l</w:t>
        </w:r>
        <w:proofErr w:type="gramEnd"/>
        <w:r w:rsidRPr="006311FA">
          <w:rPr>
            <w:rFonts w:ascii="Arial" w:eastAsia="Times New Roman" w:hAnsi="Arial" w:cs="Arial"/>
            <w:color w:val="222222"/>
            <w:sz w:val="19"/>
            <w:szCs w:val="19"/>
          </w:rPr>
          <w:t xml:space="preserve"> o g </w:t>
        </w:r>
        <w:r w:rsidRPr="006311FA">
          <w:rPr>
            <w:rFonts w:ascii="Arial" w:eastAsia="Times New Roman" w:hAnsi="Arial" w:cs="Arial"/>
            <w:color w:val="222222"/>
            <w:sz w:val="19"/>
            <w:szCs w:val="19"/>
            <w:vertAlign w:val="subscript"/>
            <w:rPrChange w:id="122" w:author="Nhung.DoanHong" w:date="2016-01-17T02:04:00Z">
              <w:rPr>
                <w:rFonts w:ascii="Arial" w:eastAsia="Times New Roman" w:hAnsi="Arial" w:cs="Arial"/>
                <w:color w:val="222222"/>
                <w:sz w:val="19"/>
                <w:szCs w:val="19"/>
              </w:rPr>
            </w:rPrChange>
          </w:rPr>
          <w:t>2</w:t>
        </w:r>
        <w:r w:rsidRPr="006311FA">
          <w:rPr>
            <w:rFonts w:ascii="Arial" w:eastAsia="Times New Roman" w:hAnsi="Arial" w:cs="Arial"/>
            <w:color w:val="222222"/>
            <w:sz w:val="19"/>
            <w:szCs w:val="19"/>
          </w:rPr>
          <w:t xml:space="preserve"> ( 1 + S N R )</w:t>
        </w:r>
      </w:ins>
      <w:ins w:id="123" w:author="Nhung.DoanHong" w:date="2016-01-17T02:22:00Z">
        <w:r w:rsidR="006F7A38" w:rsidRPr="006F7A38">
          <w:rPr>
            <w:rFonts w:ascii="Arial" w:eastAsia="Times New Roman" w:hAnsi="Arial" w:cs="Arial"/>
            <w:color w:val="222222"/>
            <w:sz w:val="19"/>
            <w:szCs w:val="19"/>
          </w:rPr>
          <w:sym w:font="Wingdings" w:char="F0E0"/>
        </w:r>
        <w:r w:rsidR="006F7A38">
          <w:rPr>
            <w:rFonts w:ascii="Arial" w:eastAsia="Times New Roman" w:hAnsi="Arial" w:cs="Arial"/>
            <w:color w:val="222222"/>
            <w:sz w:val="19"/>
            <w:szCs w:val="19"/>
          </w:rPr>
          <w:t xml:space="preserve"> </w:t>
        </w:r>
      </w:ins>
      <w:ins w:id="124" w:author="Nhung.DoanHong" w:date="2016-01-17T02:04:00Z">
        <w:r>
          <w:rPr>
            <w:rFonts w:ascii="Arial" w:eastAsia="Times New Roman" w:hAnsi="Arial" w:cs="Arial"/>
            <w:color w:val="222222"/>
            <w:sz w:val="19"/>
            <w:szCs w:val="19"/>
          </w:rPr>
          <w:t xml:space="preserve">9600 = </w:t>
        </w:r>
      </w:ins>
      <w:ins w:id="125" w:author="Nhung.DoanHong" w:date="2016-01-17T02:05:00Z">
        <w:r>
          <w:rPr>
            <w:rFonts w:ascii="Arial" w:eastAsia="Times New Roman" w:hAnsi="Arial" w:cs="Arial"/>
            <w:color w:val="222222"/>
            <w:sz w:val="19"/>
            <w:szCs w:val="19"/>
          </w:rPr>
          <w:t>B.log</w:t>
        </w:r>
        <w:r w:rsidRPr="006311FA">
          <w:rPr>
            <w:rFonts w:ascii="Arial" w:eastAsia="Times New Roman" w:hAnsi="Arial" w:cs="Arial"/>
            <w:color w:val="222222"/>
            <w:sz w:val="19"/>
            <w:szCs w:val="19"/>
          </w:rPr>
          <w:t xml:space="preserve"> </w:t>
        </w:r>
        <w:r w:rsidRPr="006311FA">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( 1 + 63</w:t>
        </w:r>
        <w:r w:rsidRPr="006311FA">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sidRPr="006311FA">
          <w:rPr>
            <w:rFonts w:ascii="Arial" w:eastAsia="Times New Roman" w:hAnsi="Arial" w:cs="Arial"/>
            <w:color w:val="222222"/>
            <w:sz w:val="19"/>
            <w:szCs w:val="19"/>
          </w:rPr>
          <w:sym w:font="Wingdings" w:char="F0E0"/>
        </w:r>
        <w:r>
          <w:rPr>
            <w:rFonts w:ascii="Arial" w:eastAsia="Times New Roman" w:hAnsi="Arial" w:cs="Arial"/>
            <w:color w:val="222222"/>
            <w:sz w:val="19"/>
            <w:szCs w:val="19"/>
          </w:rPr>
          <w:t xml:space="preserve"> B = </w:t>
        </w:r>
      </w:ins>
      <w:ins w:id="126" w:author="Nhung.DoanHong" w:date="2016-01-17T02:06:00Z">
        <w:r>
          <w:rPr>
            <w:rFonts w:ascii="Arial" w:eastAsia="Times New Roman" w:hAnsi="Arial" w:cs="Arial"/>
            <w:color w:val="222222"/>
            <w:sz w:val="19"/>
            <w:szCs w:val="19"/>
          </w:rPr>
          <w:t>9600/ 6 = 1600</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2</w:t>
      </w:r>
    </w:p>
    <w:p w:rsidR="00913355" w:rsidRDefault="002203E1" w:rsidP="002203E1">
      <w:pPr>
        <w:shd w:val="clear" w:color="auto" w:fill="FFFFFF"/>
        <w:spacing w:after="0" w:line="240" w:lineRule="auto"/>
        <w:rPr>
          <w:ins w:id="127" w:author="Nhung.DoanHong" w:date="2016-01-17T00:43:00Z"/>
          <w:rFonts w:ascii="Arial" w:eastAsia="Times New Roman" w:hAnsi="Arial" w:cs="Arial"/>
          <w:b/>
          <w:bCs/>
          <w:color w:val="000000"/>
          <w:sz w:val="19"/>
          <w:szCs w:val="19"/>
        </w:rPr>
      </w:pPr>
      <w:r w:rsidRPr="002203E1">
        <w:rPr>
          <w:rFonts w:ascii="Arial" w:eastAsia="Times New Roman" w:hAnsi="Arial" w:cs="Arial"/>
          <w:b/>
          <w:bCs/>
          <w:color w:val="000000"/>
          <w:sz w:val="19"/>
          <w:szCs w:val="19"/>
        </w:rPr>
        <w:t>1 So sánh hai giải thuật mã hoá bipol</w:t>
      </w:r>
    </w:p>
    <w:p w:rsidR="002203E1" w:rsidRDefault="002203E1" w:rsidP="002203E1">
      <w:pPr>
        <w:shd w:val="clear" w:color="auto" w:fill="FFFFFF"/>
        <w:spacing w:after="0" w:line="240" w:lineRule="auto"/>
        <w:rPr>
          <w:ins w:id="128" w:author="Nhung.DoanHong" w:date="2016-01-16T22:53:00Z"/>
          <w:rFonts w:ascii="Arial" w:eastAsia="Times New Roman" w:hAnsi="Arial" w:cs="Arial"/>
          <w:b/>
          <w:bCs/>
          <w:color w:val="000000"/>
          <w:sz w:val="19"/>
          <w:szCs w:val="19"/>
        </w:rPr>
      </w:pPr>
      <w:proofErr w:type="gramStart"/>
      <w:r w:rsidRPr="002203E1">
        <w:rPr>
          <w:rFonts w:ascii="Arial" w:eastAsia="Times New Roman" w:hAnsi="Arial" w:cs="Arial"/>
          <w:b/>
          <w:bCs/>
          <w:color w:val="000000"/>
          <w:sz w:val="19"/>
          <w:szCs w:val="19"/>
        </w:rPr>
        <w:t>ar-AMI</w:t>
      </w:r>
      <w:proofErr w:type="gramEnd"/>
      <w:r w:rsidRPr="002203E1">
        <w:rPr>
          <w:rFonts w:ascii="Arial" w:eastAsia="Times New Roman" w:hAnsi="Arial" w:cs="Arial"/>
          <w:b/>
          <w:bCs/>
          <w:color w:val="000000"/>
          <w:sz w:val="19"/>
          <w:szCs w:val="19"/>
        </w:rPr>
        <w:t xml:space="preserve"> và Nonreturn to Zero</w:t>
      </w:r>
    </w:p>
    <w:tbl>
      <w:tblPr>
        <w:tblStyle w:val="TableGrid"/>
        <w:tblW w:w="0" w:type="auto"/>
        <w:tblLook w:val="04A0"/>
      </w:tblPr>
      <w:tblGrid>
        <w:gridCol w:w="4788"/>
        <w:gridCol w:w="4788"/>
      </w:tblGrid>
      <w:tr w:rsidR="00134623" w:rsidTr="00134623">
        <w:trPr>
          <w:ins w:id="129" w:author="Nhung.DoanHong" w:date="2016-01-16T23:17:00Z"/>
        </w:trPr>
        <w:tc>
          <w:tcPr>
            <w:tcW w:w="4788" w:type="dxa"/>
          </w:tcPr>
          <w:p w:rsidR="00134623" w:rsidRPr="00134623" w:rsidRDefault="00134623" w:rsidP="00134623">
            <w:pPr>
              <w:rPr>
                <w:ins w:id="130" w:author="Nhung.DoanHong" w:date="2016-01-16T23:19:00Z"/>
                <w:rFonts w:ascii="Arial" w:eastAsia="Times New Roman" w:hAnsi="Arial" w:cs="Arial"/>
                <w:bCs/>
                <w:color w:val="000000"/>
                <w:sz w:val="19"/>
                <w:szCs w:val="19"/>
              </w:rPr>
            </w:pPr>
            <w:ins w:id="131" w:author="Nhung.DoanHong" w:date="2016-01-16T23:19:00Z">
              <w:r w:rsidRPr="00134623">
                <w:rPr>
                  <w:rFonts w:ascii="Arial" w:eastAsia="Times New Roman" w:hAnsi="Arial" w:cs="Arial"/>
                  <w:bCs/>
                  <w:color w:val="000000"/>
                  <w:sz w:val="19"/>
                  <w:szCs w:val="19"/>
                </w:rPr>
                <w:lastRenderedPageBreak/>
                <w:t>Đánh giá NRZ:</w:t>
              </w:r>
            </w:ins>
          </w:p>
          <w:p w:rsidR="00134623" w:rsidRPr="00134623" w:rsidRDefault="00134623" w:rsidP="00134623">
            <w:pPr>
              <w:rPr>
                <w:ins w:id="132" w:author="Nhung.DoanHong" w:date="2016-01-16T23:19:00Z"/>
                <w:rFonts w:ascii="Arial" w:eastAsia="Times New Roman" w:hAnsi="Arial" w:cs="Arial"/>
                <w:bCs/>
                <w:color w:val="000000"/>
                <w:sz w:val="19"/>
                <w:szCs w:val="19"/>
              </w:rPr>
            </w:pPr>
            <w:ins w:id="133" w:author="Nhung.DoanHong" w:date="2016-01-16T23:19:00Z">
              <w:r w:rsidRPr="00134623">
                <w:rPr>
                  <w:rFonts w:ascii="Arial" w:eastAsia="Times New Roman" w:hAnsi="Arial" w:cs="Arial"/>
                  <w:bCs/>
                  <w:color w:val="000000"/>
                  <w:sz w:val="19"/>
                  <w:szCs w:val="19"/>
                </w:rPr>
                <w:t> Ưu điểm</w:t>
              </w:r>
            </w:ins>
          </w:p>
          <w:p w:rsidR="00134623" w:rsidRPr="00134623" w:rsidRDefault="00134623" w:rsidP="00134623">
            <w:pPr>
              <w:rPr>
                <w:ins w:id="134" w:author="Nhung.DoanHong" w:date="2016-01-16T23:19:00Z"/>
                <w:rFonts w:ascii="Arial" w:eastAsia="Times New Roman" w:hAnsi="Arial" w:cs="Arial"/>
                <w:bCs/>
                <w:color w:val="000000"/>
                <w:sz w:val="19"/>
                <w:szCs w:val="19"/>
              </w:rPr>
            </w:pPr>
            <w:ins w:id="135" w:author="Nhung.DoanHong" w:date="2016-01-16T23:19:00Z">
              <w:r w:rsidRPr="00134623">
                <w:rPr>
                  <w:rFonts w:ascii="Arial" w:eastAsia="Times New Roman" w:hAnsi="Arial" w:cs="Arial"/>
                  <w:bCs/>
                  <w:color w:val="000000"/>
                  <w:sz w:val="19"/>
                  <w:szCs w:val="19"/>
                </w:rPr>
                <w:t> Dễ thiết kế nhất</w:t>
              </w:r>
            </w:ins>
          </w:p>
          <w:p w:rsidR="00134623" w:rsidRPr="00134623" w:rsidRDefault="00134623" w:rsidP="00134623">
            <w:pPr>
              <w:rPr>
                <w:ins w:id="136" w:author="Nhung.DoanHong" w:date="2016-01-16T23:19:00Z"/>
                <w:rFonts w:ascii="Arial" w:eastAsia="Times New Roman" w:hAnsi="Arial" w:cs="Arial"/>
                <w:bCs/>
                <w:color w:val="000000"/>
                <w:sz w:val="19"/>
                <w:szCs w:val="19"/>
              </w:rPr>
            </w:pPr>
            <w:ins w:id="137" w:author="Nhung.DoanHong" w:date="2016-01-16T23:19:00Z">
              <w:r w:rsidRPr="00134623">
                <w:rPr>
                  <w:rFonts w:ascii="Arial" w:eastAsia="Times New Roman" w:hAnsi="Arial" w:cs="Arial"/>
                  <w:bCs/>
                  <w:color w:val="000000"/>
                  <w:sz w:val="19"/>
                  <w:szCs w:val="19"/>
                </w:rPr>
                <w:t> Sử dụng tối ưu dải tần (dải tần thấp)</w:t>
              </w:r>
            </w:ins>
          </w:p>
          <w:p w:rsidR="00134623" w:rsidRPr="00134623" w:rsidRDefault="00134623" w:rsidP="00134623">
            <w:pPr>
              <w:rPr>
                <w:ins w:id="138" w:author="Nhung.DoanHong" w:date="2016-01-16T23:19:00Z"/>
                <w:rFonts w:ascii="Arial" w:eastAsia="Times New Roman" w:hAnsi="Arial" w:cs="Arial"/>
                <w:bCs/>
                <w:color w:val="000000"/>
                <w:sz w:val="19"/>
                <w:szCs w:val="19"/>
              </w:rPr>
            </w:pPr>
            <w:ins w:id="139" w:author="Nhung.DoanHong" w:date="2016-01-16T23:19:00Z">
              <w:r w:rsidRPr="00134623">
                <w:rPr>
                  <w:rFonts w:ascii="Arial" w:eastAsia="Times New Roman" w:hAnsi="Arial" w:cs="Arial"/>
                  <w:bCs/>
                  <w:color w:val="000000"/>
                  <w:sz w:val="19"/>
                  <w:szCs w:val="19"/>
                </w:rPr>
                <w:t> Nhược điểm</w:t>
              </w:r>
            </w:ins>
          </w:p>
          <w:p w:rsidR="00134623" w:rsidRPr="00134623" w:rsidRDefault="00134623" w:rsidP="00134623">
            <w:pPr>
              <w:rPr>
                <w:ins w:id="140" w:author="Nhung.DoanHong" w:date="2016-01-16T23:19:00Z"/>
                <w:rFonts w:ascii="Arial" w:eastAsia="Times New Roman" w:hAnsi="Arial" w:cs="Arial"/>
                <w:bCs/>
                <w:color w:val="000000"/>
                <w:sz w:val="19"/>
                <w:szCs w:val="19"/>
              </w:rPr>
            </w:pPr>
            <w:ins w:id="141" w:author="Nhung.DoanHong" w:date="2016-01-16T23:19:00Z">
              <w:r w:rsidRPr="00134623">
                <w:rPr>
                  <w:rFonts w:ascii="Arial" w:eastAsia="Times New Roman" w:hAnsi="Arial" w:cs="Arial"/>
                  <w:bCs/>
                  <w:color w:val="000000"/>
                  <w:sz w:val="19"/>
                  <w:szCs w:val="19"/>
                </w:rPr>
                <w:t> Có thành phần một chiều.</w:t>
              </w:r>
            </w:ins>
          </w:p>
          <w:p w:rsidR="00134623" w:rsidRPr="00134623" w:rsidRDefault="00134623" w:rsidP="00134623">
            <w:pPr>
              <w:rPr>
                <w:ins w:id="142" w:author="Nhung.DoanHong" w:date="2016-01-16T23:19:00Z"/>
                <w:rFonts w:ascii="Arial" w:eastAsia="Times New Roman" w:hAnsi="Arial" w:cs="Arial"/>
                <w:bCs/>
                <w:color w:val="000000"/>
                <w:sz w:val="19"/>
                <w:szCs w:val="19"/>
              </w:rPr>
            </w:pPr>
            <w:ins w:id="143" w:author="Nhung.DoanHong" w:date="2016-01-16T23:19:00Z">
              <w:r w:rsidRPr="00134623">
                <w:rPr>
                  <w:rFonts w:ascii="Arial" w:eastAsia="Times New Roman" w:hAnsi="Arial" w:cs="Arial"/>
                  <w:bCs/>
                  <w:color w:val="000000"/>
                  <w:sz w:val="19"/>
                  <w:szCs w:val="19"/>
                </w:rPr>
                <w:t> Dễ mất đồng bộ:</w:t>
              </w:r>
            </w:ins>
          </w:p>
          <w:p w:rsidR="00134623" w:rsidRPr="00134623" w:rsidRDefault="00134623" w:rsidP="00134623">
            <w:pPr>
              <w:rPr>
                <w:ins w:id="144" w:author="Nhung.DoanHong" w:date="2016-01-16T23:19:00Z"/>
                <w:rFonts w:ascii="Arial" w:eastAsia="Times New Roman" w:hAnsi="Arial" w:cs="Arial"/>
                <w:bCs/>
                <w:color w:val="000000"/>
                <w:sz w:val="19"/>
                <w:szCs w:val="19"/>
              </w:rPr>
            </w:pPr>
            <w:ins w:id="145" w:author="Nhung.DoanHong" w:date="2016-01-16T23:19:00Z">
              <w:r w:rsidRPr="00134623">
                <w:rPr>
                  <w:rFonts w:ascii="Arial" w:eastAsia="Times New Roman" w:hAnsi="Arial" w:cs="Arial"/>
                  <w:bCs/>
                  <w:color w:val="000000"/>
                  <w:sz w:val="19"/>
                  <w:szCs w:val="19"/>
                </w:rPr>
                <w:t> Với một dãy dài các bit 1 hoặc 0 đối với NRZ-L hoặc một dãy dài các bit 0</w:t>
              </w:r>
            </w:ins>
          </w:p>
          <w:p w:rsidR="00134623" w:rsidRPr="00134623" w:rsidRDefault="00134623" w:rsidP="00134623">
            <w:pPr>
              <w:rPr>
                <w:ins w:id="146" w:author="Nhung.DoanHong" w:date="2016-01-16T23:19:00Z"/>
                <w:rFonts w:ascii="Arial" w:eastAsia="Times New Roman" w:hAnsi="Arial" w:cs="Arial"/>
                <w:bCs/>
                <w:color w:val="000000"/>
                <w:sz w:val="19"/>
                <w:szCs w:val="19"/>
              </w:rPr>
            </w:pPr>
            <w:ins w:id="147" w:author="Nhung.DoanHong" w:date="2016-01-16T23:19:00Z">
              <w:r w:rsidRPr="00134623">
                <w:rPr>
                  <w:rFonts w:ascii="Arial" w:eastAsia="Times New Roman" w:hAnsi="Arial" w:cs="Arial"/>
                  <w:bCs/>
                  <w:color w:val="000000"/>
                  <w:sz w:val="19"/>
                  <w:szCs w:val="19"/>
                </w:rPr>
                <w:t>đối với NRZI, đầu ra của coder có điện áp không đổi trong một thời gian</w:t>
              </w:r>
            </w:ins>
          </w:p>
          <w:p w:rsidR="00134623" w:rsidRPr="00134623" w:rsidRDefault="00134623" w:rsidP="00134623">
            <w:pPr>
              <w:rPr>
                <w:ins w:id="148" w:author="Nhung.DoanHong" w:date="2016-01-16T23:19:00Z"/>
                <w:rFonts w:ascii="Arial" w:eastAsia="Times New Roman" w:hAnsi="Arial" w:cs="Arial"/>
                <w:bCs/>
                <w:color w:val="000000"/>
                <w:sz w:val="19"/>
                <w:szCs w:val="19"/>
              </w:rPr>
            </w:pPr>
            <w:proofErr w:type="gramStart"/>
            <w:ins w:id="149" w:author="Nhung.DoanHong" w:date="2016-01-16T23:19:00Z">
              <w:r w:rsidRPr="00134623">
                <w:rPr>
                  <w:rFonts w:ascii="Arial" w:eastAsia="Times New Roman" w:hAnsi="Arial" w:cs="Arial"/>
                  <w:bCs/>
                  <w:color w:val="000000"/>
                  <w:sz w:val="19"/>
                  <w:szCs w:val="19"/>
                </w:rPr>
                <w:t>dài</w:t>
              </w:r>
              <w:proofErr w:type="gramEnd"/>
              <w:r w:rsidRPr="00134623">
                <w:rPr>
                  <w:rFonts w:ascii="Arial" w:eastAsia="Times New Roman" w:hAnsi="Arial" w:cs="Arial"/>
                  <w:bCs/>
                  <w:color w:val="000000"/>
                  <w:sz w:val="19"/>
                  <w:szCs w:val="19"/>
                </w:rPr>
                <w:t xml:space="preserve"> </w:t>
              </w:r>
              <w:r w:rsidRPr="00134623">
                <w:rPr>
                  <w:rFonts w:ascii="Arial" w:eastAsia="Times New Roman" w:hAnsi="Arial" w:cs="Arial"/>
                  <w:bCs/>
                  <w:color w:val="000000"/>
                  <w:sz w:val="19"/>
                  <w:szCs w:val="19"/>
                </w:rPr>
                <w:t> mất đồng bộ khi giữa đầu phát và đầu thu có chênh lệch thời gian.</w:t>
              </w:r>
            </w:ins>
          </w:p>
          <w:p w:rsidR="00134623" w:rsidRPr="00134623" w:rsidRDefault="00134623" w:rsidP="00134623">
            <w:pPr>
              <w:rPr>
                <w:ins w:id="150" w:author="Nhung.DoanHong" w:date="2016-01-16T23:19:00Z"/>
                <w:rFonts w:ascii="Arial" w:eastAsia="Times New Roman" w:hAnsi="Arial" w:cs="Arial"/>
                <w:bCs/>
                <w:color w:val="000000"/>
                <w:sz w:val="19"/>
                <w:szCs w:val="19"/>
              </w:rPr>
            </w:pPr>
            <w:ins w:id="151" w:author="Nhung.DoanHong" w:date="2016-01-16T23:19:00Z">
              <w:r w:rsidRPr="00134623">
                <w:rPr>
                  <w:rFonts w:ascii="Arial" w:eastAsia="Times New Roman" w:hAnsi="Arial" w:cs="Arial"/>
                  <w:bCs/>
                  <w:color w:val="000000"/>
                  <w:sz w:val="19"/>
                  <w:szCs w:val="19"/>
                </w:rPr>
                <w:t> Ít được sử dụng cho việc truyền tín hiệu</w:t>
              </w:r>
            </w:ins>
          </w:p>
          <w:p w:rsidR="00134623" w:rsidRDefault="00134623" w:rsidP="00134623">
            <w:pPr>
              <w:rPr>
                <w:ins w:id="152" w:author="Nhung.DoanHong" w:date="2016-01-16T23:17:00Z"/>
                <w:rFonts w:ascii="Arial" w:eastAsia="Times New Roman" w:hAnsi="Arial" w:cs="Arial"/>
                <w:bCs/>
                <w:color w:val="000000"/>
                <w:sz w:val="19"/>
                <w:szCs w:val="19"/>
              </w:rPr>
            </w:pPr>
            <w:ins w:id="153" w:author="Nhung.DoanHong" w:date="2016-01-16T23:19:00Z">
              <w:r w:rsidRPr="00134623">
                <w:rPr>
                  <w:rFonts w:ascii="Arial" w:eastAsia="Times New Roman" w:hAnsi="Arial" w:cs="Arial"/>
                  <w:bCs/>
                  <w:color w:val="000000"/>
                  <w:sz w:val="19"/>
                  <w:szCs w:val="19"/>
                </w:rPr>
                <w:t> Chỉ sử dụng cho việc truyền ở khoảng cách ngắn</w:t>
              </w:r>
            </w:ins>
          </w:p>
        </w:tc>
        <w:tc>
          <w:tcPr>
            <w:tcW w:w="4788" w:type="dxa"/>
          </w:tcPr>
          <w:p w:rsidR="00134623" w:rsidRPr="00134623" w:rsidRDefault="00134623" w:rsidP="00134623">
            <w:pPr>
              <w:rPr>
                <w:ins w:id="154" w:author="Nhung.DoanHong" w:date="2016-01-16T23:19:00Z"/>
                <w:rFonts w:ascii="Arial" w:eastAsia="Times New Roman" w:hAnsi="Arial" w:cs="Arial"/>
                <w:bCs/>
                <w:color w:val="000000"/>
                <w:sz w:val="19"/>
                <w:szCs w:val="19"/>
              </w:rPr>
            </w:pPr>
            <w:ins w:id="155" w:author="Nhung.DoanHong" w:date="2016-01-16T23:18:00Z">
              <w:r>
                <w:rPr>
                  <w:rFonts w:ascii="Arial" w:eastAsia="Times New Roman" w:hAnsi="Arial" w:cs="Arial"/>
                  <w:bCs/>
                  <w:color w:val="000000"/>
                  <w:sz w:val="19"/>
                  <w:szCs w:val="19"/>
                </w:rPr>
                <w:t xml:space="preserve"> </w:t>
              </w:r>
            </w:ins>
            <w:ins w:id="156" w:author="Nhung.DoanHong" w:date="2016-01-16T23:19:00Z">
              <w:r w:rsidRPr="00134623">
                <w:rPr>
                  <w:rFonts w:ascii="Arial" w:eastAsia="Times New Roman" w:hAnsi="Arial" w:cs="Arial"/>
                  <w:bCs/>
                  <w:color w:val="000000"/>
                  <w:sz w:val="19"/>
                  <w:szCs w:val="19"/>
                </w:rPr>
                <w:t>Đánh giá Bipolar-AMI:</w:t>
              </w:r>
            </w:ins>
          </w:p>
          <w:p w:rsidR="00134623" w:rsidRPr="00134623" w:rsidRDefault="00134623" w:rsidP="00134623">
            <w:pPr>
              <w:rPr>
                <w:ins w:id="157" w:author="Nhung.DoanHong" w:date="2016-01-16T23:19:00Z"/>
                <w:rFonts w:ascii="Arial" w:eastAsia="Times New Roman" w:hAnsi="Arial" w:cs="Arial"/>
                <w:bCs/>
                <w:color w:val="000000"/>
                <w:sz w:val="19"/>
                <w:szCs w:val="19"/>
              </w:rPr>
            </w:pPr>
            <w:ins w:id="158" w:author="Nhung.DoanHong" w:date="2016-01-16T23:19:00Z">
              <w:r w:rsidRPr="00134623">
                <w:rPr>
                  <w:rFonts w:ascii="Arial" w:eastAsia="Times New Roman" w:hAnsi="Arial" w:cs="Arial"/>
                  <w:bCs/>
                  <w:color w:val="000000"/>
                  <w:sz w:val="19"/>
                  <w:szCs w:val="19"/>
                </w:rPr>
                <w:t> Ưu điểm:</w:t>
              </w:r>
            </w:ins>
          </w:p>
          <w:p w:rsidR="00134623" w:rsidRPr="00134623" w:rsidRDefault="00134623" w:rsidP="00134623">
            <w:pPr>
              <w:rPr>
                <w:ins w:id="159" w:author="Nhung.DoanHong" w:date="2016-01-16T23:19:00Z"/>
                <w:rFonts w:ascii="Arial" w:eastAsia="Times New Roman" w:hAnsi="Arial" w:cs="Arial"/>
                <w:bCs/>
                <w:color w:val="000000"/>
                <w:sz w:val="19"/>
                <w:szCs w:val="19"/>
              </w:rPr>
            </w:pPr>
            <w:ins w:id="160" w:author="Nhung.DoanHong" w:date="2016-01-16T23:19:00Z">
              <w:r w:rsidRPr="00134623">
                <w:rPr>
                  <w:rFonts w:ascii="Arial" w:eastAsia="Times New Roman" w:hAnsi="Arial" w:cs="Arial"/>
                  <w:bCs/>
                  <w:color w:val="000000"/>
                  <w:sz w:val="19"/>
                  <w:szCs w:val="19"/>
                </w:rPr>
                <w:t> Không mất đồng bộ nếu một chuỗi dài các bit 1</w:t>
              </w:r>
            </w:ins>
          </w:p>
          <w:p w:rsidR="00134623" w:rsidRPr="00134623" w:rsidRDefault="00134623" w:rsidP="00134623">
            <w:pPr>
              <w:rPr>
                <w:ins w:id="161" w:author="Nhung.DoanHong" w:date="2016-01-16T23:19:00Z"/>
                <w:rFonts w:ascii="Arial" w:eastAsia="Times New Roman" w:hAnsi="Arial" w:cs="Arial"/>
                <w:bCs/>
                <w:color w:val="000000"/>
                <w:sz w:val="19"/>
                <w:szCs w:val="19"/>
              </w:rPr>
            </w:pPr>
            <w:ins w:id="162" w:author="Nhung.DoanHong" w:date="2016-01-16T23:19:00Z">
              <w:r w:rsidRPr="00134623">
                <w:rPr>
                  <w:rFonts w:ascii="Arial" w:eastAsia="Times New Roman" w:hAnsi="Arial" w:cs="Arial"/>
                  <w:bCs/>
                  <w:color w:val="000000"/>
                  <w:sz w:val="19"/>
                  <w:szCs w:val="19"/>
                </w:rPr>
                <w:t> Độ rộng dải tần nhỏ hơn đáng kể so với NRZ</w:t>
              </w:r>
            </w:ins>
          </w:p>
          <w:p w:rsidR="00134623" w:rsidRPr="00134623" w:rsidRDefault="00134623" w:rsidP="00134623">
            <w:pPr>
              <w:rPr>
                <w:ins w:id="163" w:author="Nhung.DoanHong" w:date="2016-01-16T23:19:00Z"/>
                <w:rFonts w:ascii="Arial" w:eastAsia="Times New Roman" w:hAnsi="Arial" w:cs="Arial"/>
                <w:bCs/>
                <w:color w:val="000000"/>
                <w:sz w:val="19"/>
                <w:szCs w:val="19"/>
              </w:rPr>
            </w:pPr>
            <w:ins w:id="164" w:author="Nhung.DoanHong" w:date="2016-01-16T23:19:00Z">
              <w:r w:rsidRPr="00134623">
                <w:rPr>
                  <w:rFonts w:ascii="Arial" w:eastAsia="Times New Roman" w:hAnsi="Arial" w:cs="Arial"/>
                  <w:bCs/>
                  <w:color w:val="000000"/>
                  <w:sz w:val="19"/>
                  <w:szCs w:val="19"/>
                </w:rPr>
                <w:t> Dễ phát hiện lỗi nhờ sự thay đổi luân phiên cực tính tín hiệu</w:t>
              </w:r>
            </w:ins>
          </w:p>
          <w:p w:rsidR="00134623" w:rsidRPr="00134623" w:rsidRDefault="00134623" w:rsidP="00134623">
            <w:pPr>
              <w:rPr>
                <w:ins w:id="165" w:author="Nhung.DoanHong" w:date="2016-01-16T23:19:00Z"/>
                <w:rFonts w:ascii="Arial" w:eastAsia="Times New Roman" w:hAnsi="Arial" w:cs="Arial"/>
                <w:bCs/>
                <w:color w:val="000000"/>
                <w:sz w:val="19"/>
                <w:szCs w:val="19"/>
              </w:rPr>
            </w:pPr>
            <w:ins w:id="166" w:author="Nhung.DoanHong" w:date="2016-01-16T23:19:00Z">
              <w:r w:rsidRPr="00134623">
                <w:rPr>
                  <w:rFonts w:ascii="Arial" w:eastAsia="Times New Roman" w:hAnsi="Arial" w:cs="Arial"/>
                  <w:bCs/>
                  <w:color w:val="000000"/>
                  <w:sz w:val="19"/>
                  <w:szCs w:val="19"/>
                </w:rPr>
                <w:t> Nhược</w:t>
              </w:r>
            </w:ins>
          </w:p>
          <w:p w:rsidR="00134623" w:rsidRDefault="00134623" w:rsidP="00134623">
            <w:pPr>
              <w:rPr>
                <w:ins w:id="167" w:author="Nhung.DoanHong" w:date="2016-01-16T23:17:00Z"/>
                <w:rFonts w:ascii="Arial" w:eastAsia="Times New Roman" w:hAnsi="Arial" w:cs="Arial"/>
                <w:bCs/>
                <w:color w:val="000000"/>
                <w:sz w:val="19"/>
                <w:szCs w:val="19"/>
              </w:rPr>
            </w:pPr>
            <w:ins w:id="168" w:author="Nhung.DoanHong" w:date="2016-01-16T23:19:00Z">
              <w:r w:rsidRPr="00134623">
                <w:rPr>
                  <w:rFonts w:ascii="Arial" w:eastAsia="Times New Roman" w:hAnsi="Arial" w:cs="Arial"/>
                  <w:bCs/>
                  <w:color w:val="000000"/>
                  <w:sz w:val="19"/>
                  <w:szCs w:val="19"/>
                </w:rPr>
                <w:t> Có thể mất đồng bộ khi có dãy dài các bit 0</w:t>
              </w:r>
            </w:ins>
          </w:p>
        </w:tc>
      </w:tr>
    </w:tbl>
    <w:p w:rsidR="00134623" w:rsidRDefault="00134623" w:rsidP="002203E1">
      <w:pPr>
        <w:shd w:val="clear" w:color="auto" w:fill="FFFFFF"/>
        <w:spacing w:after="0" w:line="240" w:lineRule="auto"/>
        <w:rPr>
          <w:ins w:id="169" w:author="Nhung.DoanHong" w:date="2016-01-16T23:17:00Z"/>
          <w:rFonts w:ascii="Arial" w:eastAsia="Times New Roman" w:hAnsi="Arial" w:cs="Arial"/>
          <w:bCs/>
          <w:color w:val="000000"/>
          <w:sz w:val="19"/>
          <w:szCs w:val="19"/>
        </w:rPr>
      </w:pPr>
    </w:p>
    <w:p w:rsidR="004C2DDC" w:rsidRDefault="004C2DDC" w:rsidP="002203E1">
      <w:pPr>
        <w:shd w:val="clear" w:color="auto" w:fill="FFFFFF"/>
        <w:spacing w:after="0" w:line="240" w:lineRule="auto"/>
        <w:rPr>
          <w:ins w:id="170" w:author="Nhung.DoanHong" w:date="2016-01-16T23:19:00Z"/>
          <w:rFonts w:ascii="Arial" w:eastAsia="Times New Roman" w:hAnsi="Arial" w:cs="Arial"/>
          <w:bCs/>
          <w:color w:val="000000"/>
          <w:sz w:val="19"/>
          <w:szCs w:val="19"/>
        </w:rPr>
      </w:pPr>
      <w:ins w:id="171" w:author="Nhung.DoanHong" w:date="2016-01-16T22:53:00Z">
        <w:r w:rsidRPr="004C2DDC">
          <w:rPr>
            <w:rFonts w:ascii="Arial" w:eastAsia="Times New Roman" w:hAnsi="Arial" w:cs="Arial"/>
            <w:bCs/>
            <w:color w:val="000000"/>
            <w:sz w:val="19"/>
            <w:szCs w:val="19"/>
            <w:rPrChange w:id="172" w:author="Nhung.DoanHong" w:date="2016-01-16T22:54:00Z">
              <w:rPr>
                <w:rFonts w:ascii="TimesNewRomanPS-BoldMT" w:hAnsi="TimesNewRomanPS-BoldMT"/>
                <w:color w:val="000000"/>
                <w:sz w:val="56"/>
                <w:szCs w:val="56"/>
              </w:rPr>
            </w:rPrChange>
          </w:rPr>
          <w:t>So sánh Multilevel Binary với NRZ</w:t>
        </w:r>
      </w:ins>
      <w:ins w:id="173" w:author="Nhung.DoanHong" w:date="2016-01-16T23:19:00Z">
        <w:r w:rsidR="00134623">
          <w:rPr>
            <w:rFonts w:ascii="Arial" w:eastAsia="Times New Roman" w:hAnsi="Arial" w:cs="Arial"/>
            <w:bCs/>
            <w:color w:val="000000"/>
            <w:sz w:val="19"/>
            <w:szCs w:val="19"/>
          </w:rPr>
          <w:t xml:space="preserve"> (1)</w:t>
        </w:r>
      </w:ins>
      <w:ins w:id="174" w:author="Nhung.DoanHong" w:date="2016-01-16T22:53:00Z">
        <w:r w:rsidRPr="004C2DDC">
          <w:rPr>
            <w:rFonts w:ascii="Arial" w:eastAsia="Times New Roman" w:hAnsi="Arial" w:cs="Arial"/>
            <w:bCs/>
            <w:color w:val="000000"/>
            <w:sz w:val="19"/>
            <w:szCs w:val="19"/>
            <w:rPrChange w:id="175" w:author="Nhung.DoanHong" w:date="2016-01-16T22:54:00Z">
              <w:rPr>
                <w:rFonts w:ascii="TimesNewRomanPS-BoldMT" w:hAnsi="TimesNewRomanPS-BoldMT"/>
                <w:color w:val="000000"/>
                <w:sz w:val="56"/>
                <w:szCs w:val="56"/>
              </w:rPr>
            </w:rPrChange>
          </w:rPr>
          <w:br/>
          <w:t xml:space="preserve">● </w:t>
        </w:r>
        <w:r w:rsidRPr="00711003">
          <w:rPr>
            <w:rFonts w:ascii="Arial" w:eastAsia="Times New Roman" w:hAnsi="Arial" w:cs="Arial"/>
            <w:b/>
            <w:bCs/>
            <w:color w:val="000000"/>
            <w:sz w:val="19"/>
            <w:szCs w:val="19"/>
            <w:rPrChange w:id="176" w:author="Nhung.DoanHong" w:date="2016-01-16T22:54:00Z">
              <w:rPr>
                <w:rFonts w:ascii="TimesNewRomanPSMT" w:hAnsi="TimesNewRomanPSMT"/>
                <w:color w:val="000000"/>
                <w:sz w:val="52"/>
                <w:szCs w:val="52"/>
              </w:rPr>
            </w:rPrChange>
          </w:rPr>
          <w:t>Ưu</w:t>
        </w:r>
        <w:r w:rsidRPr="004C2DDC">
          <w:rPr>
            <w:rFonts w:ascii="Arial" w:eastAsia="Times New Roman" w:hAnsi="Arial" w:cs="Arial"/>
            <w:bCs/>
            <w:color w:val="000000"/>
            <w:sz w:val="19"/>
            <w:szCs w:val="19"/>
            <w:rPrChange w:id="177" w:author="Nhung.DoanHong" w:date="2016-01-16T22:54:00Z">
              <w:rPr>
                <w:rFonts w:ascii="TimesNewRomanPSMT" w:hAnsi="TimesNewRomanPSMT"/>
                <w:color w:val="000000"/>
                <w:sz w:val="52"/>
                <w:szCs w:val="52"/>
              </w:rPr>
            </w:rPrChange>
          </w:rPr>
          <w:t>:</w:t>
        </w:r>
        <w:r w:rsidRPr="004C2DDC">
          <w:rPr>
            <w:rFonts w:ascii="Arial" w:eastAsia="Times New Roman" w:hAnsi="Arial" w:cs="Arial"/>
            <w:bCs/>
            <w:color w:val="000000"/>
            <w:sz w:val="19"/>
            <w:szCs w:val="19"/>
            <w:rPrChange w:id="178" w:author="Nhung.DoanHong" w:date="2016-01-16T22:54:00Z">
              <w:rPr>
                <w:rFonts w:ascii="TimesNewRomanPSMT" w:hAnsi="TimesNewRomanPSMT"/>
                <w:color w:val="000000"/>
                <w:sz w:val="52"/>
                <w:szCs w:val="52"/>
              </w:rPr>
            </w:rPrChange>
          </w:rPr>
          <w:br/>
          <w:t>● Không chứa thành phần DC</w:t>
        </w:r>
        <w:r w:rsidRPr="004C2DDC">
          <w:rPr>
            <w:rFonts w:ascii="Arial" w:eastAsia="Times New Roman" w:hAnsi="Arial" w:cs="Arial"/>
            <w:bCs/>
            <w:color w:val="000000"/>
            <w:sz w:val="19"/>
            <w:szCs w:val="19"/>
            <w:rPrChange w:id="179" w:author="Nhung.DoanHong" w:date="2016-01-16T22:54:00Z">
              <w:rPr>
                <w:rFonts w:ascii="TimesNewRomanPSMT" w:hAnsi="TimesNewRomanPSMT"/>
                <w:color w:val="000000"/>
                <w:sz w:val="48"/>
                <w:szCs w:val="48"/>
              </w:rPr>
            </w:rPrChange>
          </w:rPr>
          <w:br/>
          <w:t>● Không bị mất đồng bộ bit</w:t>
        </w:r>
        <w:r w:rsidRPr="004C2DDC">
          <w:rPr>
            <w:rFonts w:ascii="Arial" w:eastAsia="Times New Roman" w:hAnsi="Arial" w:cs="Arial"/>
            <w:bCs/>
            <w:color w:val="000000"/>
            <w:sz w:val="19"/>
            <w:szCs w:val="19"/>
            <w:rPrChange w:id="180" w:author="Nhung.DoanHong" w:date="2016-01-16T22:54:00Z">
              <w:rPr>
                <w:rFonts w:ascii="TimesNewRomanPSMT" w:hAnsi="TimesNewRomanPSMT"/>
                <w:color w:val="000000"/>
                <w:sz w:val="48"/>
                <w:szCs w:val="48"/>
              </w:rPr>
            </w:rPrChange>
          </w:rPr>
          <w:br/>
          <w:t xml:space="preserve">● </w:t>
        </w:r>
        <w:r w:rsidRPr="00711003">
          <w:rPr>
            <w:rFonts w:ascii="Arial" w:eastAsia="Times New Roman" w:hAnsi="Arial" w:cs="Arial"/>
            <w:b/>
            <w:bCs/>
            <w:color w:val="000000"/>
            <w:sz w:val="19"/>
            <w:szCs w:val="19"/>
            <w:rPrChange w:id="181" w:author="Nhung.DoanHong" w:date="2016-01-16T22:54:00Z">
              <w:rPr>
                <w:rFonts w:ascii="TimesNewRomanPSMT" w:hAnsi="TimesNewRomanPSMT"/>
                <w:color w:val="000000"/>
                <w:sz w:val="52"/>
                <w:szCs w:val="52"/>
              </w:rPr>
            </w:rPrChange>
          </w:rPr>
          <w:t>NhưKh</w:t>
        </w:r>
        <w:r w:rsidRPr="004C2DDC">
          <w:rPr>
            <w:rFonts w:ascii="Arial" w:eastAsia="Times New Roman" w:hAnsi="Arial" w:cs="Arial"/>
            <w:bCs/>
            <w:color w:val="000000"/>
            <w:sz w:val="19"/>
            <w:szCs w:val="19"/>
            <w:rPrChange w:id="182" w:author="Nhung.DoanHong" w:date="2016-01-16T22:54:00Z">
              <w:rPr>
                <w:rFonts w:ascii="TimesNewRomanPSMT" w:hAnsi="TimesNewRomanPSMT"/>
                <w:color w:val="000000"/>
                <w:sz w:val="52"/>
                <w:szCs w:val="52"/>
              </w:rPr>
            </w:rPrChange>
          </w:rPr>
          <w:t>:</w:t>
        </w:r>
        <w:r w:rsidRPr="004C2DDC">
          <w:rPr>
            <w:rFonts w:ascii="Arial" w:eastAsia="Times New Roman" w:hAnsi="Arial" w:cs="Arial"/>
            <w:bCs/>
            <w:color w:val="000000"/>
            <w:sz w:val="19"/>
            <w:szCs w:val="19"/>
            <w:rPrChange w:id="183" w:author="Nhung.DoanHong" w:date="2016-01-16T22:54:00Z">
              <w:rPr>
                <w:rFonts w:ascii="TimesNewRomanPSMT" w:hAnsi="TimesNewRomanPSMT"/>
                <w:color w:val="000000"/>
                <w:sz w:val="52"/>
                <w:szCs w:val="52"/>
              </w:rPr>
            </w:rPrChange>
          </w:rPr>
          <w:br/>
          <w:t>● Không hiệu quả bằng NRZ: Mỗi thành phần tín hiệu chỉ biễu diễn</w:t>
        </w:r>
        <w:r w:rsidRPr="004C2DDC">
          <w:rPr>
            <w:rFonts w:ascii="Arial" w:eastAsia="Times New Roman" w:hAnsi="Arial" w:cs="Arial"/>
            <w:bCs/>
            <w:color w:val="000000"/>
            <w:sz w:val="19"/>
            <w:szCs w:val="19"/>
            <w:rPrChange w:id="184" w:author="Nhung.DoanHong" w:date="2016-01-16T22:54:00Z">
              <w:rPr>
                <w:rFonts w:ascii="TimesNewRomanPSMT" w:hAnsi="TimesNewRomanPSMT"/>
                <w:color w:val="000000"/>
                <w:sz w:val="48"/>
                <w:szCs w:val="48"/>
              </w:rPr>
            </w:rPrChange>
          </w:rPr>
          <w:br/>
          <w:t>đưKhông hiệu quả bằng NRZ: Mỗi thành phần tín hiệu chỉ biễu diễnn.gian</w:t>
        </w:r>
        <w:r w:rsidRPr="004C2DDC">
          <w:rPr>
            <w:rFonts w:ascii="Arial" w:eastAsia="Times New Roman" w:hAnsi="Arial" w:cs="Arial"/>
            <w:bCs/>
            <w:color w:val="000000"/>
            <w:sz w:val="19"/>
            <w:szCs w:val="19"/>
            <w:rPrChange w:id="185" w:author="Nhung.DoanHong" w:date="2016-01-16T22:54:00Z">
              <w:rPr>
                <w:rFonts w:ascii="TimesNewRomanPSMT" w:hAnsi="TimesNewRomanPSMT"/>
                <w:color w:val="000000"/>
                <w:sz w:val="48"/>
                <w:szCs w:val="48"/>
              </w:rPr>
            </w:rPrChange>
          </w:rPr>
          <w:t>h phhông hiệu quả bằng NRZ: Mỗi t</w:t>
        </w:r>
        <w:r w:rsidRPr="004C2DDC">
          <w:rPr>
            <w:rFonts w:ascii="Arial" w:eastAsia="Times New Roman" w:hAnsi="Arial" w:cs="Arial"/>
            <w:bCs/>
            <w:color w:val="000000"/>
            <w:sz w:val="19"/>
            <w:szCs w:val="19"/>
            <w:vertAlign w:val="subscript"/>
            <w:rPrChange w:id="186" w:author="Nhung.DoanHong" w:date="2016-01-16T22:54:00Z">
              <w:rPr>
                <w:rFonts w:ascii="TimesNewRomanPSMT" w:hAnsi="TimesNewRomanPSMT"/>
                <w:color w:val="000000"/>
                <w:sz w:val="26"/>
                <w:szCs w:val="26"/>
              </w:rPr>
            </w:rPrChange>
          </w:rPr>
          <w:t>2</w:t>
        </w:r>
        <w:r w:rsidRPr="004C2DDC">
          <w:rPr>
            <w:rFonts w:ascii="Arial" w:eastAsia="Times New Roman" w:hAnsi="Arial" w:cs="Arial"/>
            <w:bCs/>
            <w:color w:val="000000"/>
            <w:sz w:val="19"/>
            <w:szCs w:val="19"/>
            <w:rPrChange w:id="187" w:author="Nhung.DoanHong" w:date="2016-01-16T22:54:00Z">
              <w:rPr>
                <w:rFonts w:ascii="TimesNewRomanPSMT" w:hAnsi="TimesNewRomanPSMT"/>
                <w:color w:val="000000"/>
                <w:sz w:val="48"/>
                <w:szCs w:val="48"/>
              </w:rPr>
            </w:rPrChange>
          </w:rPr>
          <w:t>3 = 1.58 bits</w:t>
        </w:r>
        <w:r w:rsidRPr="004C2DDC">
          <w:rPr>
            <w:rFonts w:ascii="Arial" w:eastAsia="Times New Roman" w:hAnsi="Arial" w:cs="Arial"/>
            <w:bCs/>
            <w:color w:val="000000"/>
            <w:sz w:val="19"/>
            <w:szCs w:val="19"/>
            <w:rPrChange w:id="188" w:author="Nhung.DoanHong" w:date="2016-01-16T22:54:00Z">
              <w:rPr>
                <w:rFonts w:ascii="TimesNewRomanPSMT" w:hAnsi="TimesNewRomanPSMT"/>
                <w:color w:val="000000"/>
                <w:sz w:val="48"/>
                <w:szCs w:val="48"/>
              </w:rPr>
            </w:rPrChange>
          </w:rPr>
          <w:br/>
          <w:t>● Máy thu (Receiver) phải phân biệt được 3 mức (+A, -A, 0)</w:t>
        </w:r>
        <w:r w:rsidRPr="004C2DDC">
          <w:rPr>
            <w:rFonts w:ascii="Arial" w:eastAsia="Times New Roman" w:hAnsi="Arial" w:cs="Arial"/>
            <w:bCs/>
            <w:color w:val="000000"/>
            <w:sz w:val="19"/>
            <w:szCs w:val="19"/>
            <w:rPrChange w:id="189" w:author="Nhung.DoanHong" w:date="2016-01-16T22:54:00Z">
              <w:rPr>
                <w:rFonts w:ascii="TimesNewRomanPSMT" w:hAnsi="TimesNewRomanPSMT"/>
                <w:color w:val="000000"/>
                <w:sz w:val="48"/>
                <w:szCs w:val="48"/>
              </w:rPr>
            </w:rPrChange>
          </w:rPr>
          <w:br/>
          <w:t>● Đòi hỏi công suất tín hiệu phải tăng thêm khoảng 3dB với cùng</w:t>
        </w:r>
        <w:r w:rsidRPr="004C2DDC">
          <w:rPr>
            <w:rFonts w:ascii="Arial" w:eastAsia="Times New Roman" w:hAnsi="Arial" w:cs="Arial"/>
            <w:bCs/>
            <w:color w:val="000000"/>
            <w:sz w:val="19"/>
            <w:szCs w:val="19"/>
            <w:rPrChange w:id="190" w:author="Nhung.DoanHong" w:date="2016-01-16T22:54:00Z">
              <w:rPr>
                <w:rFonts w:ascii="TimesNewRomanPSMT" w:hAnsi="TimesNewRomanPSMT"/>
                <w:color w:val="000000"/>
                <w:sz w:val="48"/>
                <w:szCs w:val="48"/>
              </w:rPr>
            </w:rPrChange>
          </w:rPr>
          <w:br/>
          <w:t>m Đòi hỏi công suất t● Với cùng SNR, BER của Multilevel Binary cao hơn của NRZ</w:t>
        </w:r>
      </w:ins>
    </w:p>
    <w:p w:rsidR="00134623" w:rsidRDefault="00134623" w:rsidP="002203E1">
      <w:pPr>
        <w:shd w:val="clear" w:color="auto" w:fill="FFFFFF"/>
        <w:spacing w:after="0" w:line="240" w:lineRule="auto"/>
        <w:rPr>
          <w:ins w:id="191" w:author="Nhung.DoanHong" w:date="2016-01-16T23:19:00Z"/>
          <w:rFonts w:ascii="Arial" w:eastAsia="Times New Roman" w:hAnsi="Arial" w:cs="Arial"/>
          <w:bCs/>
          <w:color w:val="000000"/>
          <w:sz w:val="19"/>
          <w:szCs w:val="19"/>
        </w:rPr>
      </w:pPr>
    </w:p>
    <w:p w:rsidR="00134623" w:rsidRPr="00134623" w:rsidRDefault="00134623" w:rsidP="00134623">
      <w:pPr>
        <w:shd w:val="clear" w:color="auto" w:fill="FFFFFF"/>
        <w:spacing w:after="0" w:line="240" w:lineRule="auto"/>
        <w:rPr>
          <w:ins w:id="192" w:author="Nhung.DoanHong" w:date="2016-01-16T23:20:00Z"/>
          <w:rFonts w:ascii="Arial" w:eastAsia="Times New Roman" w:hAnsi="Arial" w:cs="Arial"/>
          <w:bCs/>
          <w:color w:val="000000"/>
          <w:sz w:val="19"/>
          <w:szCs w:val="19"/>
        </w:rPr>
      </w:pPr>
      <w:proofErr w:type="gramStart"/>
      <w:ins w:id="193" w:author="Nhung.DoanHong" w:date="2016-01-16T23:20:00Z">
        <w:r w:rsidRPr="00134623">
          <w:rPr>
            <w:rFonts w:ascii="Arial" w:eastAsia="Times New Roman" w:hAnsi="Arial" w:cs="Arial"/>
            <w:bCs/>
            <w:color w:val="000000"/>
            <w:sz w:val="19"/>
            <w:szCs w:val="19"/>
          </w:rPr>
          <w:t>So sánh Multilevel Binary và NRZ.</w:t>
        </w:r>
        <w:proofErr w:type="gramEnd"/>
        <w:r w:rsidR="00A525D2">
          <w:rPr>
            <w:rFonts w:ascii="Arial" w:eastAsia="Times New Roman" w:hAnsi="Arial" w:cs="Arial"/>
            <w:bCs/>
            <w:color w:val="000000"/>
            <w:sz w:val="19"/>
            <w:szCs w:val="19"/>
          </w:rPr>
          <w:t xml:space="preserve"> (2)</w:t>
        </w:r>
      </w:ins>
    </w:p>
    <w:p w:rsidR="00134623" w:rsidRPr="00134623" w:rsidRDefault="00134623" w:rsidP="00134623">
      <w:pPr>
        <w:shd w:val="clear" w:color="auto" w:fill="FFFFFF"/>
        <w:spacing w:after="0" w:line="240" w:lineRule="auto"/>
        <w:rPr>
          <w:ins w:id="194" w:author="Nhung.DoanHong" w:date="2016-01-16T23:20:00Z"/>
          <w:rFonts w:ascii="Arial" w:eastAsia="Times New Roman" w:hAnsi="Arial" w:cs="Arial"/>
          <w:bCs/>
          <w:color w:val="000000"/>
          <w:sz w:val="19"/>
          <w:szCs w:val="19"/>
        </w:rPr>
      </w:pPr>
      <w:ins w:id="195" w:author="Nhung.DoanHong" w:date="2016-01-16T23:20:00Z">
        <w:r w:rsidRPr="00134623">
          <w:rPr>
            <w:rFonts w:ascii="Arial" w:eastAsia="Times New Roman" w:hAnsi="Arial" w:cs="Arial"/>
            <w:bCs/>
            <w:color w:val="000000"/>
            <w:sz w:val="19"/>
            <w:szCs w:val="19"/>
          </w:rPr>
          <w:t xml:space="preserve"> </w:t>
        </w:r>
        <w:proofErr w:type="gramStart"/>
        <w:r w:rsidRPr="00134623">
          <w:rPr>
            <w:rFonts w:ascii="Arial" w:eastAsia="Times New Roman" w:hAnsi="Arial" w:cs="Arial"/>
            <w:bCs/>
            <w:color w:val="000000"/>
            <w:sz w:val="19"/>
            <w:szCs w:val="19"/>
          </w:rPr>
          <w:t>Multilevel</w:t>
        </w:r>
        <w:proofErr w:type="gramEnd"/>
        <w:r w:rsidRPr="00134623">
          <w:rPr>
            <w:rFonts w:ascii="Arial" w:eastAsia="Times New Roman" w:hAnsi="Arial" w:cs="Arial"/>
            <w:bCs/>
            <w:color w:val="000000"/>
            <w:sz w:val="19"/>
            <w:szCs w:val="19"/>
          </w:rPr>
          <w:t xml:space="preserve"> binary không hiệu quả bằng NRZ: Mỗi phần tử tín hiệu chỉ</w:t>
        </w:r>
      </w:ins>
    </w:p>
    <w:p w:rsidR="00134623" w:rsidRPr="00134623" w:rsidRDefault="00134623" w:rsidP="00134623">
      <w:pPr>
        <w:shd w:val="clear" w:color="auto" w:fill="FFFFFF"/>
        <w:spacing w:after="0" w:line="240" w:lineRule="auto"/>
        <w:rPr>
          <w:ins w:id="196" w:author="Nhung.DoanHong" w:date="2016-01-16T23:20:00Z"/>
          <w:rFonts w:ascii="Arial" w:eastAsia="Times New Roman" w:hAnsi="Arial" w:cs="Arial"/>
          <w:bCs/>
          <w:color w:val="000000"/>
          <w:sz w:val="19"/>
          <w:szCs w:val="19"/>
        </w:rPr>
      </w:pPr>
      <w:proofErr w:type="gramStart"/>
      <w:ins w:id="197" w:author="Nhung.DoanHong" w:date="2016-01-16T23:20:00Z">
        <w:r w:rsidRPr="00134623">
          <w:rPr>
            <w:rFonts w:ascii="Arial" w:eastAsia="Times New Roman" w:hAnsi="Arial" w:cs="Arial"/>
            <w:bCs/>
            <w:color w:val="000000"/>
            <w:sz w:val="19"/>
            <w:szCs w:val="19"/>
          </w:rPr>
          <w:t>biểu</w:t>
        </w:r>
        <w:proofErr w:type="gramEnd"/>
        <w:r w:rsidRPr="00134623">
          <w:rPr>
            <w:rFonts w:ascii="Arial" w:eastAsia="Times New Roman" w:hAnsi="Arial" w:cs="Arial"/>
            <w:bCs/>
            <w:color w:val="000000"/>
            <w:sz w:val="19"/>
            <w:szCs w:val="19"/>
          </w:rPr>
          <w:t xml:space="preserve"> diễn cho 1 bit thông tin, (lý thuyết: log23 bits = 1.58 bits)</w:t>
        </w:r>
      </w:ins>
    </w:p>
    <w:p w:rsidR="00134623" w:rsidRPr="00134623" w:rsidRDefault="00134623" w:rsidP="00134623">
      <w:pPr>
        <w:shd w:val="clear" w:color="auto" w:fill="FFFFFF"/>
        <w:spacing w:after="0" w:line="240" w:lineRule="auto"/>
        <w:rPr>
          <w:ins w:id="198" w:author="Nhung.DoanHong" w:date="2016-01-16T23:20:00Z"/>
          <w:rFonts w:ascii="Arial" w:eastAsia="Times New Roman" w:hAnsi="Arial" w:cs="Arial"/>
          <w:bCs/>
          <w:color w:val="000000"/>
          <w:sz w:val="19"/>
          <w:szCs w:val="19"/>
        </w:rPr>
      </w:pPr>
      <w:ins w:id="199" w:author="Nhung.DoanHong" w:date="2016-01-16T23:20:00Z">
        <w:r w:rsidRPr="00134623">
          <w:rPr>
            <w:rFonts w:ascii="Arial" w:eastAsia="Times New Roman" w:hAnsi="Arial" w:cs="Arial"/>
            <w:bCs/>
            <w:color w:val="000000"/>
            <w:sz w:val="19"/>
            <w:szCs w:val="19"/>
          </w:rPr>
          <w:t xml:space="preserve"> </w:t>
        </w:r>
        <w:proofErr w:type="gramStart"/>
        <w:r w:rsidRPr="00134623">
          <w:rPr>
            <w:rFonts w:ascii="Arial" w:eastAsia="Times New Roman" w:hAnsi="Arial" w:cs="Arial"/>
            <w:bCs/>
            <w:color w:val="000000"/>
            <w:sz w:val="19"/>
            <w:szCs w:val="19"/>
          </w:rPr>
          <w:t>Multilevel</w:t>
        </w:r>
        <w:proofErr w:type="gramEnd"/>
        <w:r w:rsidRPr="00134623">
          <w:rPr>
            <w:rFonts w:ascii="Arial" w:eastAsia="Times New Roman" w:hAnsi="Arial" w:cs="Arial"/>
            <w:bCs/>
            <w:color w:val="000000"/>
            <w:sz w:val="19"/>
            <w:szCs w:val="19"/>
          </w:rPr>
          <w:t xml:space="preserve"> binary đòi hỏi thiết bị nhận phải phân biệt giữa ba mức, ở</w:t>
        </w:r>
      </w:ins>
    </w:p>
    <w:p w:rsidR="00134623" w:rsidRDefault="00134623" w:rsidP="00134623">
      <w:pPr>
        <w:shd w:val="clear" w:color="auto" w:fill="FFFFFF"/>
        <w:spacing w:after="0" w:line="240" w:lineRule="auto"/>
        <w:rPr>
          <w:ins w:id="200" w:author="Nhung.DoanHong" w:date="2016-01-16T23:20:00Z"/>
          <w:rFonts w:ascii="Arial" w:eastAsia="Times New Roman" w:hAnsi="Arial" w:cs="Arial"/>
          <w:bCs/>
          <w:color w:val="000000"/>
          <w:sz w:val="19"/>
          <w:szCs w:val="19"/>
        </w:rPr>
      </w:pPr>
      <w:ins w:id="201" w:author="Nhung.DoanHong" w:date="2016-01-16T23:20:00Z">
        <w:r w:rsidRPr="00134623">
          <w:rPr>
            <w:rFonts w:ascii="Arial" w:eastAsia="Times New Roman" w:hAnsi="Arial" w:cs="Arial"/>
            <w:bCs/>
            <w:color w:val="000000"/>
            <w:sz w:val="19"/>
            <w:szCs w:val="19"/>
          </w:rPr>
          <w:t xml:space="preserve">NRZ là 2 mức </w:t>
        </w:r>
        <w:r w:rsidRPr="00134623">
          <w:rPr>
            <w:rFonts w:ascii="Arial" w:eastAsia="Times New Roman" w:hAnsi="Arial" w:cs="Arial"/>
            <w:bCs/>
            <w:color w:val="000000"/>
            <w:sz w:val="19"/>
            <w:szCs w:val="19"/>
          </w:rPr>
          <w:t xml:space="preserve"> tín hiệu </w:t>
        </w:r>
        <w:proofErr w:type="gramStart"/>
        <w:r w:rsidRPr="00134623">
          <w:rPr>
            <w:rFonts w:ascii="Arial" w:eastAsia="Times New Roman" w:hAnsi="Arial" w:cs="Arial"/>
            <w:bCs/>
            <w:color w:val="000000"/>
            <w:sz w:val="19"/>
            <w:szCs w:val="19"/>
          </w:rPr>
          <w:t>Multilevel</w:t>
        </w:r>
        <w:proofErr w:type="gramEnd"/>
        <w:r w:rsidRPr="00134623">
          <w:rPr>
            <w:rFonts w:ascii="Arial" w:eastAsia="Times New Roman" w:hAnsi="Arial" w:cs="Arial"/>
            <w:bCs/>
            <w:color w:val="000000"/>
            <w:sz w:val="19"/>
            <w:szCs w:val="19"/>
          </w:rPr>
          <w:t xml:space="preserve"> binary cần có công suất lớn hơn</w:t>
        </w:r>
      </w:ins>
    </w:p>
    <w:p w:rsidR="00134623" w:rsidRPr="004C2DDC" w:rsidRDefault="00134623" w:rsidP="00134623">
      <w:pPr>
        <w:shd w:val="clear" w:color="auto" w:fill="FFFFFF"/>
        <w:spacing w:after="0" w:line="240" w:lineRule="auto"/>
        <w:rPr>
          <w:rFonts w:ascii="Arial" w:eastAsia="Times New Roman" w:hAnsi="Arial" w:cs="Arial"/>
          <w:bCs/>
          <w:color w:val="000000"/>
          <w:sz w:val="19"/>
          <w:szCs w:val="19"/>
          <w:rPrChange w:id="202" w:author="Nhung.DoanHong" w:date="2016-01-16T22:54:00Z">
            <w:rPr>
              <w:rFonts w:ascii="Arial" w:eastAsia="Times New Roman" w:hAnsi="Arial" w:cs="Arial"/>
              <w:color w:val="222222"/>
              <w:sz w:val="19"/>
              <w:szCs w:val="19"/>
            </w:rPr>
          </w:rPrChange>
        </w:rPr>
      </w:pPr>
    </w:p>
    <w:p w:rsidR="002203E1" w:rsidRDefault="002203E1" w:rsidP="002203E1">
      <w:pPr>
        <w:shd w:val="clear" w:color="auto" w:fill="FFFFFF"/>
        <w:spacing w:after="0" w:line="240" w:lineRule="auto"/>
        <w:rPr>
          <w:ins w:id="203" w:author="Nhung.DoanHong" w:date="2016-01-16T22:54:00Z"/>
          <w:rFonts w:ascii="Arial" w:eastAsia="Times New Roman" w:hAnsi="Arial" w:cs="Arial"/>
          <w:b/>
          <w:bCs/>
          <w:color w:val="000000"/>
          <w:sz w:val="19"/>
          <w:szCs w:val="19"/>
        </w:rPr>
      </w:pPr>
      <w:r w:rsidRPr="002203E1">
        <w:rPr>
          <w:rFonts w:ascii="Arial" w:eastAsia="Times New Roman" w:hAnsi="Arial" w:cs="Arial"/>
          <w:b/>
          <w:bCs/>
          <w:color w:val="000000"/>
          <w:sz w:val="19"/>
          <w:szCs w:val="19"/>
        </w:rPr>
        <w:t>2 Cho đoạn dữ liệu dưới dạng bit, viết kết quả mã hoá đoạn dữ liệu này sử dụng giải pháp mã hoá bipolar-AMI, Manchester</w:t>
      </w:r>
    </w:p>
    <w:p w:rsidR="00586CCF" w:rsidRDefault="00E75DEF" w:rsidP="002203E1">
      <w:pPr>
        <w:shd w:val="clear" w:color="auto" w:fill="FFFFFF"/>
        <w:spacing w:after="0" w:line="240" w:lineRule="auto"/>
        <w:rPr>
          <w:ins w:id="204" w:author="Nhung.DoanHong" w:date="2016-01-17T02:16:00Z"/>
          <w:rFonts w:ascii="Arial" w:eastAsia="Times New Roman" w:hAnsi="Arial" w:cs="Arial"/>
          <w:color w:val="222222"/>
          <w:sz w:val="19"/>
          <w:szCs w:val="19"/>
        </w:rPr>
      </w:pPr>
      <w:ins w:id="205" w:author="Nhung.DoanHong" w:date="2016-01-17T02:16:00Z">
        <w:r>
          <w:rPr>
            <w:noProof/>
          </w:rPr>
          <w:drawing>
            <wp:inline distT="0" distB="0" distL="0" distR="0">
              <wp:extent cx="5943600" cy="2425631"/>
              <wp:effectExtent l="19050" t="0" r="0" b="0"/>
              <wp:docPr id="4" name="Picture 4" descr="C:\Users\NHUNG~1.DOA\AppData\Local\Temp\SNAGHTMLb3533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UNG~1.DOA\AppData\Local\Temp\SNAGHTMLb3533a0.PNG"/>
                      <pic:cNvPicPr>
                        <a:picLocks noChangeAspect="1" noChangeArrowheads="1"/>
                      </pic:cNvPicPr>
                    </pic:nvPicPr>
                    <pic:blipFill>
                      <a:blip r:embed="rId4"/>
                      <a:srcRect/>
                      <a:stretch>
                        <a:fillRect/>
                      </a:stretch>
                    </pic:blipFill>
                    <pic:spPr bwMode="auto">
                      <a:xfrm>
                        <a:off x="0" y="0"/>
                        <a:ext cx="5943600" cy="2425631"/>
                      </a:xfrm>
                      <a:prstGeom prst="rect">
                        <a:avLst/>
                      </a:prstGeom>
                      <a:noFill/>
                      <a:ln w="9525">
                        <a:noFill/>
                        <a:miter lim="800000"/>
                        <a:headEnd/>
                        <a:tailEnd/>
                      </a:ln>
                    </pic:spPr>
                  </pic:pic>
                </a:graphicData>
              </a:graphic>
            </wp:inline>
          </w:drawing>
        </w:r>
      </w:ins>
    </w:p>
    <w:p w:rsidR="00E75DEF" w:rsidRDefault="00E75DEF" w:rsidP="002203E1">
      <w:pPr>
        <w:shd w:val="clear" w:color="auto" w:fill="FFFFFF"/>
        <w:spacing w:after="0" w:line="240" w:lineRule="auto"/>
        <w:rPr>
          <w:ins w:id="206" w:author="Nhung.DoanHong" w:date="2016-01-17T02:16:00Z"/>
          <w:rFonts w:ascii="Arial" w:eastAsia="Times New Roman" w:hAnsi="Arial" w:cs="Arial"/>
          <w:color w:val="222222"/>
          <w:sz w:val="19"/>
          <w:szCs w:val="19"/>
        </w:rPr>
      </w:pPr>
      <w:ins w:id="207" w:author="Nhung.DoanHong" w:date="2016-01-17T02:16:00Z">
        <w:r>
          <w:rPr>
            <w:rFonts w:ascii="Arial" w:eastAsia="Times New Roman" w:hAnsi="Arial" w:cs="Arial"/>
            <w:color w:val="222222"/>
            <w:sz w:val="19"/>
            <w:szCs w:val="19"/>
          </w:rPr>
          <w:t>Lưu ý:</w:t>
        </w:r>
      </w:ins>
    </w:p>
    <w:p w:rsidR="00E75DEF" w:rsidRPr="00E75DEF" w:rsidRDefault="00E75DEF" w:rsidP="00E75DEF">
      <w:pPr>
        <w:shd w:val="clear" w:color="auto" w:fill="FFFFFF"/>
        <w:spacing w:after="0" w:line="240" w:lineRule="auto"/>
        <w:rPr>
          <w:ins w:id="208" w:author="Nhung.DoanHong" w:date="2016-01-17T02:16:00Z"/>
          <w:rFonts w:ascii="Arial" w:eastAsia="Times New Roman" w:hAnsi="Arial" w:cs="Arial"/>
          <w:color w:val="222222"/>
          <w:sz w:val="19"/>
          <w:szCs w:val="19"/>
        </w:rPr>
      </w:pPr>
      <w:ins w:id="209" w:author="Nhung.DoanHong" w:date="2016-01-17T02:16:00Z">
        <w:r w:rsidRPr="00E75DEF">
          <w:rPr>
            <w:rFonts w:ascii="Arial" w:eastAsia="Times New Roman" w:hAnsi="Arial" w:cs="Arial"/>
            <w:color w:val="222222"/>
            <w:sz w:val="19"/>
            <w:szCs w:val="19"/>
          </w:rPr>
          <w:t>Nonreturn to Zero-Level (NRZ-L)</w:t>
        </w:r>
      </w:ins>
    </w:p>
    <w:p w:rsidR="00E75DEF" w:rsidRPr="00E75DEF" w:rsidRDefault="00E75DEF" w:rsidP="00E75DEF">
      <w:pPr>
        <w:shd w:val="clear" w:color="auto" w:fill="FFFFFF"/>
        <w:spacing w:after="0" w:line="240" w:lineRule="auto"/>
        <w:rPr>
          <w:ins w:id="210" w:author="Nhung.DoanHong" w:date="2016-01-17T02:16:00Z"/>
          <w:rFonts w:ascii="Arial" w:eastAsia="Times New Roman" w:hAnsi="Arial" w:cs="Arial"/>
          <w:color w:val="222222"/>
          <w:sz w:val="19"/>
          <w:szCs w:val="19"/>
        </w:rPr>
      </w:pPr>
      <w:ins w:id="211" w:author="Nhung.DoanHong" w:date="2016-01-17T02:16:00Z">
        <w:r w:rsidRPr="00E75DEF">
          <w:rPr>
            <w:rFonts w:ascii="Arial" w:eastAsia="Times New Roman" w:hAnsi="Arial" w:cs="Arial"/>
            <w:color w:val="222222"/>
            <w:sz w:val="19"/>
            <w:szCs w:val="19"/>
          </w:rPr>
          <w:t>– 2 mức điện áp khác nhau cho bit 1 và bit 0</w:t>
        </w:r>
      </w:ins>
    </w:p>
    <w:p w:rsidR="00E75DEF" w:rsidRPr="00E75DEF" w:rsidRDefault="00E75DEF" w:rsidP="00E75DEF">
      <w:pPr>
        <w:shd w:val="clear" w:color="auto" w:fill="FFFFFF"/>
        <w:spacing w:after="0" w:line="240" w:lineRule="auto"/>
        <w:rPr>
          <w:ins w:id="212" w:author="Nhung.DoanHong" w:date="2016-01-17T02:16:00Z"/>
          <w:rFonts w:ascii="Arial" w:eastAsia="Times New Roman" w:hAnsi="Arial" w:cs="Arial"/>
          <w:color w:val="222222"/>
          <w:sz w:val="19"/>
          <w:szCs w:val="19"/>
        </w:rPr>
      </w:pPr>
      <w:ins w:id="213" w:author="Nhung.DoanHong" w:date="2016-01-17T02:16:00Z">
        <w:r w:rsidRPr="00E75DEF">
          <w:rPr>
            <w:rFonts w:ascii="Arial" w:eastAsia="Times New Roman" w:hAnsi="Arial" w:cs="Arial"/>
            <w:color w:val="222222"/>
            <w:sz w:val="19"/>
            <w:szCs w:val="19"/>
          </w:rPr>
          <w:t>– Thông thường, điện áp âm dùng cho bit 1 và điện áp dương dùng cho bit 0</w:t>
        </w:r>
      </w:ins>
    </w:p>
    <w:p w:rsidR="00E75DEF" w:rsidRPr="00E75DEF" w:rsidRDefault="00E75DEF" w:rsidP="00E75DEF">
      <w:pPr>
        <w:shd w:val="clear" w:color="auto" w:fill="FFFFFF"/>
        <w:spacing w:after="0" w:line="240" w:lineRule="auto"/>
        <w:rPr>
          <w:ins w:id="214" w:author="Nhung.DoanHong" w:date="2016-01-17T02:16:00Z"/>
          <w:rFonts w:ascii="Arial" w:eastAsia="Times New Roman" w:hAnsi="Arial" w:cs="Arial"/>
          <w:color w:val="222222"/>
          <w:sz w:val="19"/>
          <w:szCs w:val="19"/>
        </w:rPr>
      </w:pPr>
      <w:ins w:id="215" w:author="Nhung.DoanHong" w:date="2016-01-17T02:16:00Z">
        <w:r w:rsidRPr="00E75DEF">
          <w:rPr>
            <w:rFonts w:ascii="Arial" w:eastAsia="Times New Roman" w:hAnsi="Arial" w:cs="Arial"/>
            <w:color w:val="222222"/>
            <w:sz w:val="19"/>
            <w:szCs w:val="19"/>
          </w:rPr>
          <w:lastRenderedPageBreak/>
          <w:t>– Điện áp không thay đổi trong thời khoảng bit</w:t>
        </w:r>
      </w:ins>
    </w:p>
    <w:p w:rsidR="00E75DEF" w:rsidRPr="00E75DEF" w:rsidRDefault="00E75DEF" w:rsidP="00E75DEF">
      <w:pPr>
        <w:shd w:val="clear" w:color="auto" w:fill="FFFFFF"/>
        <w:spacing w:after="0" w:line="240" w:lineRule="auto"/>
        <w:rPr>
          <w:ins w:id="216" w:author="Nhung.DoanHong" w:date="2016-01-17T02:16:00Z"/>
          <w:rFonts w:ascii="Arial" w:eastAsia="Times New Roman" w:hAnsi="Arial" w:cs="Arial"/>
          <w:color w:val="222222"/>
          <w:sz w:val="19"/>
          <w:szCs w:val="19"/>
        </w:rPr>
      </w:pPr>
      <w:ins w:id="217" w:author="Nhung.DoanHong" w:date="2016-01-17T02:16:00Z">
        <w:r w:rsidRPr="00E75DEF">
          <w:rPr>
            <w:rFonts w:ascii="Arial" w:eastAsia="Times New Roman" w:hAnsi="Arial" w:cs="Arial"/>
            <w:color w:val="222222"/>
            <w:sz w:val="19"/>
            <w:szCs w:val="19"/>
          </w:rPr>
          <w:t>• Không có transition (no return to 0V level)</w:t>
        </w:r>
      </w:ins>
    </w:p>
    <w:p w:rsidR="00E75DEF" w:rsidRPr="00E75DEF" w:rsidRDefault="00E75DEF" w:rsidP="00E75DEF">
      <w:pPr>
        <w:shd w:val="clear" w:color="auto" w:fill="FFFFFF"/>
        <w:spacing w:after="0" w:line="240" w:lineRule="auto"/>
        <w:rPr>
          <w:ins w:id="218" w:author="Nhung.DoanHong" w:date="2016-01-17T02:16:00Z"/>
          <w:rFonts w:ascii="Arial" w:eastAsia="Times New Roman" w:hAnsi="Arial" w:cs="Arial"/>
          <w:color w:val="222222"/>
          <w:sz w:val="19"/>
          <w:szCs w:val="19"/>
        </w:rPr>
      </w:pPr>
      <w:ins w:id="219" w:author="Nhung.DoanHong" w:date="2016-01-17T02:16:00Z">
        <w:r w:rsidRPr="00E75DEF">
          <w:rPr>
            <w:rFonts w:ascii="Arial" w:eastAsia="Times New Roman" w:hAnsi="Arial" w:cs="Arial"/>
            <w:color w:val="222222"/>
            <w:sz w:val="19"/>
            <w:szCs w:val="19"/>
          </w:rPr>
          <w:t>– NRZ: bit 0 – không có điện áp; bit 1 – điện áp dương</w:t>
        </w:r>
      </w:ins>
    </w:p>
    <w:p w:rsidR="00E75DEF" w:rsidRPr="00E75DEF" w:rsidRDefault="00E75DEF" w:rsidP="00E75DEF">
      <w:pPr>
        <w:shd w:val="clear" w:color="auto" w:fill="FFFFFF"/>
        <w:spacing w:after="0" w:line="240" w:lineRule="auto"/>
        <w:rPr>
          <w:ins w:id="220" w:author="Nhung.DoanHong" w:date="2016-01-17T02:16:00Z"/>
          <w:rFonts w:ascii="Arial" w:eastAsia="Times New Roman" w:hAnsi="Arial" w:cs="Arial"/>
          <w:color w:val="222222"/>
          <w:sz w:val="19"/>
          <w:szCs w:val="19"/>
        </w:rPr>
      </w:pPr>
      <w:ins w:id="221" w:author="Nhung.DoanHong" w:date="2016-01-17T02:16:00Z">
        <w:r w:rsidRPr="00E75DEF">
          <w:rPr>
            <w:rFonts w:ascii="Arial" w:eastAsia="Times New Roman" w:hAnsi="Arial" w:cs="Arial"/>
            <w:color w:val="222222"/>
            <w:sz w:val="19"/>
            <w:szCs w:val="19"/>
          </w:rPr>
          <w:t>• Nonreturn to Zero Inverted (NRZI)</w:t>
        </w:r>
      </w:ins>
    </w:p>
    <w:p w:rsidR="00E75DEF" w:rsidRPr="00E75DEF" w:rsidRDefault="00E75DEF" w:rsidP="00E75DEF">
      <w:pPr>
        <w:shd w:val="clear" w:color="auto" w:fill="FFFFFF"/>
        <w:spacing w:after="0" w:line="240" w:lineRule="auto"/>
        <w:rPr>
          <w:ins w:id="222" w:author="Nhung.DoanHong" w:date="2016-01-17T02:16:00Z"/>
          <w:rFonts w:ascii="Arial" w:eastAsia="Times New Roman" w:hAnsi="Arial" w:cs="Arial"/>
          <w:color w:val="222222"/>
          <w:sz w:val="19"/>
          <w:szCs w:val="19"/>
        </w:rPr>
      </w:pPr>
      <w:ins w:id="223" w:author="Nhung.DoanHong" w:date="2016-01-17T02:16:00Z">
        <w:r w:rsidRPr="00E75DEF">
          <w:rPr>
            <w:rFonts w:ascii="Arial" w:eastAsia="Times New Roman" w:hAnsi="Arial" w:cs="Arial"/>
            <w:color w:val="222222"/>
            <w:sz w:val="19"/>
            <w:szCs w:val="19"/>
          </w:rPr>
          <w:t>– NRZI cho các bit 1</w:t>
        </w:r>
      </w:ins>
    </w:p>
    <w:p w:rsidR="00E75DEF" w:rsidRPr="00E75DEF" w:rsidRDefault="00E75DEF" w:rsidP="00E75DEF">
      <w:pPr>
        <w:shd w:val="clear" w:color="auto" w:fill="FFFFFF"/>
        <w:spacing w:after="0" w:line="240" w:lineRule="auto"/>
        <w:rPr>
          <w:ins w:id="224" w:author="Nhung.DoanHong" w:date="2016-01-17T02:16:00Z"/>
          <w:rFonts w:ascii="Arial" w:eastAsia="Times New Roman" w:hAnsi="Arial" w:cs="Arial"/>
          <w:color w:val="222222"/>
          <w:sz w:val="19"/>
          <w:szCs w:val="19"/>
        </w:rPr>
      </w:pPr>
      <w:ins w:id="225" w:author="Nhung.DoanHong" w:date="2016-01-17T02:16:00Z">
        <w:r w:rsidRPr="00E75DEF">
          <w:rPr>
            <w:rFonts w:ascii="Arial" w:eastAsia="Times New Roman" w:hAnsi="Arial" w:cs="Arial"/>
            <w:color w:val="222222"/>
            <w:sz w:val="19"/>
            <w:szCs w:val="19"/>
          </w:rPr>
          <w:t>– Xung điện áp hằng số suốt thời khoảng bit</w:t>
        </w:r>
      </w:ins>
    </w:p>
    <w:p w:rsidR="00E75DEF" w:rsidRPr="00E75DEF" w:rsidRDefault="00E75DEF" w:rsidP="00E75DEF">
      <w:pPr>
        <w:shd w:val="clear" w:color="auto" w:fill="FFFFFF"/>
        <w:spacing w:after="0" w:line="240" w:lineRule="auto"/>
        <w:rPr>
          <w:ins w:id="226" w:author="Nhung.DoanHong" w:date="2016-01-17T02:16:00Z"/>
          <w:rFonts w:ascii="Arial" w:eastAsia="Times New Roman" w:hAnsi="Arial" w:cs="Arial"/>
          <w:color w:val="222222"/>
          <w:sz w:val="19"/>
          <w:szCs w:val="19"/>
        </w:rPr>
      </w:pPr>
      <w:ins w:id="227" w:author="Nhung.DoanHong" w:date="2016-01-17T02:16:00Z">
        <w:r w:rsidRPr="00E75DEF">
          <w:rPr>
            <w:rFonts w:ascii="Arial" w:eastAsia="Times New Roman" w:hAnsi="Arial" w:cs="Arial"/>
            <w:color w:val="222222"/>
            <w:sz w:val="19"/>
            <w:szCs w:val="19"/>
          </w:rPr>
          <w:t>– Dữ liệu được mã căn cứ vào việc có hay không sự thay đổi t/h ở đầu thời khoảng bit</w:t>
        </w:r>
      </w:ins>
    </w:p>
    <w:p w:rsidR="00E75DEF" w:rsidRPr="00E75DEF" w:rsidRDefault="00E75DEF" w:rsidP="00E75DEF">
      <w:pPr>
        <w:shd w:val="clear" w:color="auto" w:fill="FFFFFF"/>
        <w:spacing w:after="0" w:line="240" w:lineRule="auto"/>
        <w:rPr>
          <w:ins w:id="228" w:author="Nhung.DoanHong" w:date="2016-01-17T02:16:00Z"/>
          <w:rFonts w:ascii="Arial" w:eastAsia="Times New Roman" w:hAnsi="Arial" w:cs="Arial"/>
          <w:color w:val="222222"/>
          <w:sz w:val="19"/>
          <w:szCs w:val="19"/>
        </w:rPr>
      </w:pPr>
      <w:ins w:id="229" w:author="Nhung.DoanHong" w:date="2016-01-17T02:16:00Z">
        <w:r w:rsidRPr="00E75DEF">
          <w:rPr>
            <w:rFonts w:ascii="Arial" w:eastAsia="Times New Roman" w:hAnsi="Arial" w:cs="Arial"/>
            <w:color w:val="222222"/>
            <w:sz w:val="19"/>
            <w:szCs w:val="19"/>
          </w:rPr>
          <w:t>– Thay đổi t/h (L→H hoặc H→L) mã hóa nhị phân 1</w:t>
        </w:r>
      </w:ins>
    </w:p>
    <w:p w:rsidR="00E75DEF" w:rsidRPr="00E75DEF" w:rsidRDefault="00E75DEF" w:rsidP="00E75DEF">
      <w:pPr>
        <w:shd w:val="clear" w:color="auto" w:fill="FFFFFF"/>
        <w:spacing w:after="0" w:line="240" w:lineRule="auto"/>
        <w:rPr>
          <w:ins w:id="230" w:author="Nhung.DoanHong" w:date="2016-01-17T02:16:00Z"/>
          <w:rFonts w:ascii="Arial" w:eastAsia="Times New Roman" w:hAnsi="Arial" w:cs="Arial"/>
          <w:color w:val="222222"/>
          <w:sz w:val="19"/>
          <w:szCs w:val="19"/>
        </w:rPr>
      </w:pPr>
      <w:ins w:id="231" w:author="Nhung.DoanHong" w:date="2016-01-17T02:16:00Z">
        <w:r w:rsidRPr="00E75DEF">
          <w:rPr>
            <w:rFonts w:ascii="Arial" w:eastAsia="Times New Roman" w:hAnsi="Arial" w:cs="Arial"/>
            <w:color w:val="222222"/>
            <w:sz w:val="19"/>
            <w:szCs w:val="19"/>
          </w:rPr>
          <w:t>– Không có thay đổi t/h mã hóa nhị phân 0</w:t>
        </w:r>
      </w:ins>
    </w:p>
    <w:p w:rsidR="00E75DEF" w:rsidRDefault="00E75DEF" w:rsidP="00E75DEF">
      <w:pPr>
        <w:shd w:val="clear" w:color="auto" w:fill="FFFFFF"/>
        <w:spacing w:after="0" w:line="240" w:lineRule="auto"/>
        <w:rPr>
          <w:ins w:id="232" w:author="Nhung.DoanHong" w:date="2016-01-17T02:16:00Z"/>
          <w:rFonts w:ascii="Arial" w:eastAsia="Times New Roman" w:hAnsi="Arial" w:cs="Arial"/>
          <w:color w:val="222222"/>
          <w:sz w:val="19"/>
          <w:szCs w:val="19"/>
        </w:rPr>
      </w:pPr>
      <w:ins w:id="233" w:author="Nhung.DoanHong" w:date="2016-01-17T02:16:00Z">
        <w:r w:rsidRPr="00E75DEF">
          <w:rPr>
            <w:rFonts w:ascii="Arial" w:eastAsia="Times New Roman" w:hAnsi="Arial" w:cs="Arial"/>
            <w:color w:val="222222"/>
            <w:sz w:val="19"/>
            <w:szCs w:val="19"/>
          </w:rPr>
          <w:t>– Một ví dụ cho mã hóa sai phân (differential encoding)</w:t>
        </w:r>
      </w:ins>
    </w:p>
    <w:p w:rsidR="00E75DEF" w:rsidRDefault="00E75DEF" w:rsidP="00E75DEF">
      <w:pPr>
        <w:shd w:val="clear" w:color="auto" w:fill="FFFFFF"/>
        <w:spacing w:after="0" w:line="240" w:lineRule="auto"/>
        <w:rPr>
          <w:ins w:id="234" w:author="Nhung.DoanHong" w:date="2016-01-17T02:16:00Z"/>
          <w:rFonts w:ascii="Arial" w:eastAsia="Times New Roman" w:hAnsi="Arial" w:cs="Arial"/>
          <w:color w:val="222222"/>
          <w:sz w:val="19"/>
          <w:szCs w:val="19"/>
        </w:rPr>
      </w:pPr>
    </w:p>
    <w:p w:rsidR="00E75DEF" w:rsidRPr="00E75DEF" w:rsidRDefault="00E75DEF" w:rsidP="00E75DEF">
      <w:pPr>
        <w:shd w:val="clear" w:color="auto" w:fill="FFFFFF"/>
        <w:spacing w:after="0" w:line="240" w:lineRule="auto"/>
        <w:rPr>
          <w:ins w:id="235" w:author="Nhung.DoanHong" w:date="2016-01-17T02:17:00Z"/>
          <w:rFonts w:ascii="Arial" w:eastAsia="Times New Roman" w:hAnsi="Arial" w:cs="Arial"/>
          <w:color w:val="222222"/>
          <w:sz w:val="19"/>
          <w:szCs w:val="19"/>
        </w:rPr>
      </w:pPr>
      <w:ins w:id="236" w:author="Nhung.DoanHong" w:date="2016-01-17T02:17:00Z">
        <w:r w:rsidRPr="00E75DEF">
          <w:rPr>
            <w:rFonts w:ascii="Arial" w:eastAsia="Times New Roman" w:hAnsi="Arial" w:cs="Arial"/>
            <w:color w:val="222222"/>
            <w:sz w:val="19"/>
            <w:szCs w:val="19"/>
          </w:rPr>
          <w:t>Dùng nhiều hơn 2 mức tín hiệu</w:t>
        </w:r>
      </w:ins>
    </w:p>
    <w:p w:rsidR="00E75DEF" w:rsidRPr="00E75DEF" w:rsidRDefault="00E75DEF" w:rsidP="00E75DEF">
      <w:pPr>
        <w:shd w:val="clear" w:color="auto" w:fill="FFFFFF"/>
        <w:spacing w:after="0" w:line="240" w:lineRule="auto"/>
        <w:rPr>
          <w:ins w:id="237" w:author="Nhung.DoanHong" w:date="2016-01-17T02:17:00Z"/>
          <w:rFonts w:ascii="Arial" w:eastAsia="Times New Roman" w:hAnsi="Arial" w:cs="Arial"/>
          <w:color w:val="222222"/>
          <w:sz w:val="19"/>
          <w:szCs w:val="19"/>
        </w:rPr>
      </w:pPr>
      <w:ins w:id="238" w:author="Nhung.DoanHong" w:date="2016-01-17T02:17:00Z">
        <w:r w:rsidRPr="00E75DEF">
          <w:rPr>
            <w:rFonts w:ascii="Arial" w:eastAsia="Times New Roman" w:hAnsi="Arial" w:cs="Arial"/>
            <w:color w:val="222222"/>
            <w:sz w:val="19"/>
            <w:szCs w:val="19"/>
          </w:rPr>
          <w:t>• Bipolar-AMI (Alternate Mark Inversion)</w:t>
        </w:r>
      </w:ins>
    </w:p>
    <w:p w:rsidR="00E75DEF" w:rsidRPr="00E75DEF" w:rsidRDefault="00E75DEF" w:rsidP="00E75DEF">
      <w:pPr>
        <w:shd w:val="clear" w:color="auto" w:fill="FFFFFF"/>
        <w:spacing w:after="0" w:line="240" w:lineRule="auto"/>
        <w:rPr>
          <w:ins w:id="239" w:author="Nhung.DoanHong" w:date="2016-01-17T02:17:00Z"/>
          <w:rFonts w:ascii="Arial" w:eastAsia="Times New Roman" w:hAnsi="Arial" w:cs="Arial"/>
          <w:color w:val="222222"/>
          <w:sz w:val="19"/>
          <w:szCs w:val="19"/>
        </w:rPr>
      </w:pPr>
      <w:ins w:id="240" w:author="Nhung.DoanHong" w:date="2016-01-17T02:17:00Z">
        <w:r w:rsidRPr="00E75DEF">
          <w:rPr>
            <w:rFonts w:ascii="Arial" w:eastAsia="Times New Roman" w:hAnsi="Arial" w:cs="Arial"/>
            <w:color w:val="222222"/>
            <w:sz w:val="19"/>
            <w:szCs w:val="19"/>
          </w:rPr>
          <w:t>– 0 được biểu diễn bằng không có t/h</w:t>
        </w:r>
      </w:ins>
    </w:p>
    <w:p w:rsidR="00E75DEF" w:rsidRPr="00E75DEF" w:rsidRDefault="00E75DEF" w:rsidP="00E75DEF">
      <w:pPr>
        <w:shd w:val="clear" w:color="auto" w:fill="FFFFFF"/>
        <w:spacing w:after="0" w:line="240" w:lineRule="auto"/>
        <w:rPr>
          <w:ins w:id="241" w:author="Nhung.DoanHong" w:date="2016-01-17T02:17:00Z"/>
          <w:rFonts w:ascii="Arial" w:eastAsia="Times New Roman" w:hAnsi="Arial" w:cs="Arial"/>
          <w:color w:val="222222"/>
          <w:sz w:val="19"/>
          <w:szCs w:val="19"/>
        </w:rPr>
      </w:pPr>
      <w:ins w:id="242" w:author="Nhung.DoanHong" w:date="2016-01-17T02:17:00Z">
        <w:r w:rsidRPr="00E75DEF">
          <w:rPr>
            <w:rFonts w:ascii="Arial" w:eastAsia="Times New Roman" w:hAnsi="Arial" w:cs="Arial"/>
            <w:color w:val="222222"/>
            <w:sz w:val="19"/>
            <w:szCs w:val="19"/>
          </w:rPr>
          <w:t>– 1 được biểu diễn bằng xung dương hay xung âm</w:t>
        </w:r>
      </w:ins>
    </w:p>
    <w:p w:rsidR="00E75DEF" w:rsidRPr="00E75DEF" w:rsidRDefault="00E75DEF" w:rsidP="00E75DEF">
      <w:pPr>
        <w:shd w:val="clear" w:color="auto" w:fill="FFFFFF"/>
        <w:spacing w:after="0" w:line="240" w:lineRule="auto"/>
        <w:rPr>
          <w:ins w:id="243" w:author="Nhung.DoanHong" w:date="2016-01-17T02:17:00Z"/>
          <w:rFonts w:ascii="Arial" w:eastAsia="Times New Roman" w:hAnsi="Arial" w:cs="Arial"/>
          <w:color w:val="222222"/>
          <w:sz w:val="19"/>
          <w:szCs w:val="19"/>
        </w:rPr>
      </w:pPr>
      <w:ins w:id="244" w:author="Nhung.DoanHong" w:date="2016-01-17T02:17:00Z">
        <w:r w:rsidRPr="00E75DEF">
          <w:rPr>
            <w:rFonts w:ascii="Arial" w:eastAsia="Times New Roman" w:hAnsi="Arial" w:cs="Arial"/>
            <w:color w:val="222222"/>
            <w:sz w:val="19"/>
            <w:szCs w:val="19"/>
          </w:rPr>
          <w:t>– Các xung 1 thay đổi cực tính xen kẽ</w:t>
        </w:r>
      </w:ins>
    </w:p>
    <w:p w:rsidR="00E75DEF" w:rsidRPr="00E75DEF" w:rsidRDefault="00E75DEF" w:rsidP="00E75DEF">
      <w:pPr>
        <w:shd w:val="clear" w:color="auto" w:fill="FFFFFF"/>
        <w:spacing w:after="0" w:line="240" w:lineRule="auto"/>
        <w:rPr>
          <w:ins w:id="245" w:author="Nhung.DoanHong" w:date="2016-01-17T02:17:00Z"/>
          <w:rFonts w:ascii="Arial" w:eastAsia="Times New Roman" w:hAnsi="Arial" w:cs="Arial"/>
          <w:color w:val="222222"/>
          <w:sz w:val="19"/>
          <w:szCs w:val="19"/>
        </w:rPr>
      </w:pPr>
      <w:ins w:id="246" w:author="Nhung.DoanHong" w:date="2016-01-17T02:17:00Z">
        <w:r w:rsidRPr="00E75DEF">
          <w:rPr>
            <w:rFonts w:ascii="Arial" w:eastAsia="Times New Roman" w:hAnsi="Arial" w:cs="Arial"/>
            <w:color w:val="222222"/>
            <w:sz w:val="19"/>
            <w:szCs w:val="19"/>
          </w:rPr>
          <w:t>– Không mất đồng bộ khi dữ liệu là một dãy 1 dài (dãy 0 vẫn bị vấn đề</w:t>
        </w:r>
      </w:ins>
    </w:p>
    <w:p w:rsidR="00E75DEF" w:rsidRPr="00E75DEF" w:rsidRDefault="00E75DEF" w:rsidP="00E75DEF">
      <w:pPr>
        <w:shd w:val="clear" w:color="auto" w:fill="FFFFFF"/>
        <w:spacing w:after="0" w:line="240" w:lineRule="auto"/>
        <w:rPr>
          <w:ins w:id="247" w:author="Nhung.DoanHong" w:date="2016-01-17T02:17:00Z"/>
          <w:rFonts w:ascii="Arial" w:eastAsia="Times New Roman" w:hAnsi="Arial" w:cs="Arial"/>
          <w:color w:val="222222"/>
          <w:sz w:val="19"/>
          <w:szCs w:val="19"/>
        </w:rPr>
      </w:pPr>
      <w:proofErr w:type="gramStart"/>
      <w:ins w:id="248" w:author="Nhung.DoanHong" w:date="2016-01-17T02:17:00Z">
        <w:r w:rsidRPr="00E75DEF">
          <w:rPr>
            <w:rFonts w:ascii="Arial" w:eastAsia="Times New Roman" w:hAnsi="Arial" w:cs="Arial"/>
            <w:color w:val="222222"/>
            <w:sz w:val="19"/>
            <w:szCs w:val="19"/>
          </w:rPr>
          <w:t>đồng</w:t>
        </w:r>
        <w:proofErr w:type="gramEnd"/>
        <w:r w:rsidRPr="00E75DEF">
          <w:rPr>
            <w:rFonts w:ascii="Arial" w:eastAsia="Times New Roman" w:hAnsi="Arial" w:cs="Arial"/>
            <w:color w:val="222222"/>
            <w:sz w:val="19"/>
            <w:szCs w:val="19"/>
          </w:rPr>
          <w:t xml:space="preserve"> bộ)</w:t>
        </w:r>
      </w:ins>
    </w:p>
    <w:p w:rsidR="00E75DEF" w:rsidRPr="00E75DEF" w:rsidRDefault="00E75DEF" w:rsidP="00E75DEF">
      <w:pPr>
        <w:shd w:val="clear" w:color="auto" w:fill="FFFFFF"/>
        <w:spacing w:after="0" w:line="240" w:lineRule="auto"/>
        <w:rPr>
          <w:ins w:id="249" w:author="Nhung.DoanHong" w:date="2016-01-17T02:17:00Z"/>
          <w:rFonts w:ascii="Arial" w:eastAsia="Times New Roman" w:hAnsi="Arial" w:cs="Arial"/>
          <w:color w:val="222222"/>
          <w:sz w:val="19"/>
          <w:szCs w:val="19"/>
        </w:rPr>
      </w:pPr>
      <w:ins w:id="250" w:author="Nhung.DoanHong" w:date="2016-01-17T02:17:00Z">
        <w:r w:rsidRPr="00E75DEF">
          <w:rPr>
            <w:rFonts w:ascii="Arial" w:eastAsia="Times New Roman" w:hAnsi="Arial" w:cs="Arial"/>
            <w:color w:val="222222"/>
            <w:sz w:val="19"/>
            <w:szCs w:val="19"/>
          </w:rPr>
          <w:t>– Không có thành phần một chiều</w:t>
        </w:r>
      </w:ins>
    </w:p>
    <w:p w:rsidR="00E75DEF" w:rsidRPr="00E75DEF" w:rsidRDefault="00E75DEF" w:rsidP="00E75DEF">
      <w:pPr>
        <w:shd w:val="clear" w:color="auto" w:fill="FFFFFF"/>
        <w:spacing w:after="0" w:line="240" w:lineRule="auto"/>
        <w:rPr>
          <w:ins w:id="251" w:author="Nhung.DoanHong" w:date="2016-01-17T02:17:00Z"/>
          <w:rFonts w:ascii="Arial" w:eastAsia="Times New Roman" w:hAnsi="Arial" w:cs="Arial"/>
          <w:color w:val="222222"/>
          <w:sz w:val="19"/>
          <w:szCs w:val="19"/>
        </w:rPr>
      </w:pPr>
      <w:ins w:id="252" w:author="Nhung.DoanHong" w:date="2016-01-17T02:17:00Z">
        <w:r w:rsidRPr="00E75DEF">
          <w:rPr>
            <w:rFonts w:ascii="Arial" w:eastAsia="Times New Roman" w:hAnsi="Arial" w:cs="Arial"/>
            <w:color w:val="222222"/>
            <w:sz w:val="19"/>
            <w:szCs w:val="19"/>
          </w:rPr>
          <w:t>– Băng thông thấp</w:t>
        </w:r>
      </w:ins>
    </w:p>
    <w:p w:rsidR="00E75DEF" w:rsidRPr="00E75DEF" w:rsidRDefault="00E75DEF" w:rsidP="00E75DEF">
      <w:pPr>
        <w:shd w:val="clear" w:color="auto" w:fill="FFFFFF"/>
        <w:spacing w:after="0" w:line="240" w:lineRule="auto"/>
        <w:rPr>
          <w:ins w:id="253" w:author="Nhung.DoanHong" w:date="2016-01-17T02:17:00Z"/>
          <w:rFonts w:ascii="Arial" w:eastAsia="Times New Roman" w:hAnsi="Arial" w:cs="Arial"/>
          <w:color w:val="222222"/>
          <w:sz w:val="19"/>
          <w:szCs w:val="19"/>
        </w:rPr>
      </w:pPr>
      <w:ins w:id="254" w:author="Nhung.DoanHong" w:date="2016-01-17T02:17:00Z">
        <w:r w:rsidRPr="00E75DEF">
          <w:rPr>
            <w:rFonts w:ascii="Arial" w:eastAsia="Times New Roman" w:hAnsi="Arial" w:cs="Arial"/>
            <w:color w:val="222222"/>
            <w:sz w:val="19"/>
            <w:szCs w:val="19"/>
          </w:rPr>
          <w:t>– Phát hiện lỗi dễ dàng</w:t>
        </w:r>
      </w:ins>
    </w:p>
    <w:p w:rsidR="00E75DEF" w:rsidRPr="00E75DEF" w:rsidRDefault="00E75DEF" w:rsidP="00E75DEF">
      <w:pPr>
        <w:shd w:val="clear" w:color="auto" w:fill="FFFFFF"/>
        <w:spacing w:after="0" w:line="240" w:lineRule="auto"/>
        <w:rPr>
          <w:ins w:id="255" w:author="Nhung.DoanHong" w:date="2016-01-17T02:17:00Z"/>
          <w:rFonts w:ascii="Arial" w:eastAsia="Times New Roman" w:hAnsi="Arial" w:cs="Arial"/>
          <w:color w:val="222222"/>
          <w:sz w:val="19"/>
          <w:szCs w:val="19"/>
        </w:rPr>
      </w:pPr>
      <w:ins w:id="256" w:author="Nhung.DoanHong" w:date="2016-01-17T02:17:00Z">
        <w:r w:rsidRPr="00E75DEF">
          <w:rPr>
            <w:rFonts w:ascii="Arial" w:eastAsia="Times New Roman" w:hAnsi="Arial" w:cs="Arial"/>
            <w:color w:val="222222"/>
            <w:sz w:val="19"/>
            <w:szCs w:val="19"/>
          </w:rPr>
          <w:t>• Pseudoternary</w:t>
        </w:r>
      </w:ins>
    </w:p>
    <w:p w:rsidR="00E75DEF" w:rsidRPr="00E75DEF" w:rsidRDefault="00E75DEF" w:rsidP="00E75DEF">
      <w:pPr>
        <w:shd w:val="clear" w:color="auto" w:fill="FFFFFF"/>
        <w:spacing w:after="0" w:line="240" w:lineRule="auto"/>
        <w:rPr>
          <w:ins w:id="257" w:author="Nhung.DoanHong" w:date="2016-01-17T02:17:00Z"/>
          <w:rFonts w:ascii="Arial" w:eastAsia="Times New Roman" w:hAnsi="Arial" w:cs="Arial"/>
          <w:color w:val="222222"/>
          <w:sz w:val="19"/>
          <w:szCs w:val="19"/>
        </w:rPr>
      </w:pPr>
      <w:ins w:id="258" w:author="Nhung.DoanHong" w:date="2016-01-17T02:17:00Z">
        <w:r w:rsidRPr="00E75DEF">
          <w:rPr>
            <w:rFonts w:ascii="Arial" w:eastAsia="Times New Roman" w:hAnsi="Arial" w:cs="Arial"/>
            <w:color w:val="222222"/>
            <w:sz w:val="19"/>
            <w:szCs w:val="19"/>
          </w:rPr>
          <w:t>– 1 được biểu diễn bằng không có t/h</w:t>
        </w:r>
      </w:ins>
    </w:p>
    <w:p w:rsidR="00E75DEF" w:rsidRPr="00E75DEF" w:rsidRDefault="00E75DEF" w:rsidP="00E75DEF">
      <w:pPr>
        <w:shd w:val="clear" w:color="auto" w:fill="FFFFFF"/>
        <w:spacing w:after="0" w:line="240" w:lineRule="auto"/>
        <w:rPr>
          <w:ins w:id="259" w:author="Nhung.DoanHong" w:date="2016-01-17T02:17:00Z"/>
          <w:rFonts w:ascii="Arial" w:eastAsia="Times New Roman" w:hAnsi="Arial" w:cs="Arial"/>
          <w:color w:val="222222"/>
          <w:sz w:val="19"/>
          <w:szCs w:val="19"/>
        </w:rPr>
      </w:pPr>
      <w:ins w:id="260" w:author="Nhung.DoanHong" w:date="2016-01-17T02:17:00Z">
        <w:r w:rsidRPr="00E75DEF">
          <w:rPr>
            <w:rFonts w:ascii="Arial" w:eastAsia="Times New Roman" w:hAnsi="Arial" w:cs="Arial"/>
            <w:color w:val="222222"/>
            <w:sz w:val="19"/>
            <w:szCs w:val="19"/>
          </w:rPr>
          <w:t>– 0 được biểu diễn bằng xung dương âm xen kẽ nhau</w:t>
        </w:r>
      </w:ins>
    </w:p>
    <w:p w:rsidR="00E75DEF" w:rsidRDefault="00E75DEF" w:rsidP="00E75DEF">
      <w:pPr>
        <w:shd w:val="clear" w:color="auto" w:fill="FFFFFF"/>
        <w:spacing w:after="0" w:line="240" w:lineRule="auto"/>
        <w:rPr>
          <w:ins w:id="261" w:author="Nhung.DoanHong" w:date="2016-01-17T02:17:00Z"/>
          <w:rFonts w:ascii="Arial" w:eastAsia="Times New Roman" w:hAnsi="Arial" w:cs="Arial"/>
          <w:color w:val="222222"/>
          <w:sz w:val="19"/>
          <w:szCs w:val="19"/>
        </w:rPr>
      </w:pPr>
      <w:ins w:id="262" w:author="Nhung.DoanHong" w:date="2016-01-17T02:17:00Z">
        <w:r w:rsidRPr="00E75DEF">
          <w:rPr>
            <w:rFonts w:ascii="Arial" w:eastAsia="Times New Roman" w:hAnsi="Arial" w:cs="Arial"/>
            <w:color w:val="222222"/>
            <w:sz w:val="19"/>
            <w:szCs w:val="19"/>
          </w:rPr>
          <w:t>– Không có ưu điểm và nhược điểm so với bipolar-AMI</w:t>
        </w:r>
      </w:ins>
    </w:p>
    <w:p w:rsidR="00E75DEF" w:rsidRDefault="00E75DEF" w:rsidP="00E75DEF">
      <w:pPr>
        <w:shd w:val="clear" w:color="auto" w:fill="FFFFFF"/>
        <w:spacing w:after="0" w:line="240" w:lineRule="auto"/>
        <w:rPr>
          <w:ins w:id="263" w:author="Nhung.DoanHong" w:date="2016-01-17T02:17:00Z"/>
          <w:rFonts w:ascii="Arial" w:eastAsia="Times New Roman" w:hAnsi="Arial" w:cs="Arial"/>
          <w:color w:val="222222"/>
          <w:sz w:val="19"/>
          <w:szCs w:val="19"/>
        </w:rPr>
      </w:pPr>
    </w:p>
    <w:p w:rsidR="00E75DEF" w:rsidRPr="00E75DEF" w:rsidRDefault="00E75DEF" w:rsidP="00E75DEF">
      <w:pPr>
        <w:shd w:val="clear" w:color="auto" w:fill="FFFFFF"/>
        <w:spacing w:after="0" w:line="240" w:lineRule="auto"/>
        <w:rPr>
          <w:ins w:id="264" w:author="Nhung.DoanHong" w:date="2016-01-17T02:17:00Z"/>
          <w:rFonts w:ascii="Arial" w:eastAsia="Times New Roman" w:hAnsi="Arial" w:cs="Arial"/>
          <w:color w:val="222222"/>
          <w:sz w:val="19"/>
          <w:szCs w:val="19"/>
        </w:rPr>
      </w:pPr>
      <w:ins w:id="265" w:author="Nhung.DoanHong" w:date="2016-01-17T02:17:00Z">
        <w:r w:rsidRPr="00E75DEF">
          <w:rPr>
            <w:rFonts w:ascii="Arial" w:eastAsia="Times New Roman" w:hAnsi="Arial" w:cs="Arial"/>
            <w:color w:val="222222"/>
            <w:sz w:val="19"/>
            <w:szCs w:val="19"/>
          </w:rPr>
          <w:t>Manchester</w:t>
        </w:r>
      </w:ins>
    </w:p>
    <w:p w:rsidR="00E75DEF" w:rsidRPr="00E75DEF" w:rsidRDefault="00E75DEF" w:rsidP="00E75DEF">
      <w:pPr>
        <w:shd w:val="clear" w:color="auto" w:fill="FFFFFF"/>
        <w:spacing w:after="0" w:line="240" w:lineRule="auto"/>
        <w:rPr>
          <w:ins w:id="266" w:author="Nhung.DoanHong" w:date="2016-01-17T02:17:00Z"/>
          <w:rFonts w:ascii="Arial" w:eastAsia="Times New Roman" w:hAnsi="Arial" w:cs="Arial"/>
          <w:color w:val="222222"/>
          <w:sz w:val="19"/>
          <w:szCs w:val="19"/>
        </w:rPr>
      </w:pPr>
      <w:ins w:id="267" w:author="Nhung.DoanHong" w:date="2016-01-17T02:17:00Z">
        <w:r w:rsidRPr="00E75DEF">
          <w:rPr>
            <w:rFonts w:ascii="Arial" w:eastAsia="Times New Roman" w:hAnsi="Arial" w:cs="Arial"/>
            <w:color w:val="222222"/>
            <w:sz w:val="19"/>
            <w:szCs w:val="19"/>
          </w:rPr>
          <w:t>– Thay đổi ở giữa thời khoảng bit</w:t>
        </w:r>
      </w:ins>
    </w:p>
    <w:p w:rsidR="00E75DEF" w:rsidRPr="00E75DEF" w:rsidRDefault="00E75DEF" w:rsidP="00E75DEF">
      <w:pPr>
        <w:shd w:val="clear" w:color="auto" w:fill="FFFFFF"/>
        <w:spacing w:after="0" w:line="240" w:lineRule="auto"/>
        <w:rPr>
          <w:ins w:id="268" w:author="Nhung.DoanHong" w:date="2016-01-17T02:17:00Z"/>
          <w:rFonts w:ascii="Arial" w:eastAsia="Times New Roman" w:hAnsi="Arial" w:cs="Arial"/>
          <w:color w:val="222222"/>
          <w:sz w:val="19"/>
          <w:szCs w:val="19"/>
        </w:rPr>
      </w:pPr>
      <w:ins w:id="269" w:author="Nhung.DoanHong" w:date="2016-01-17T02:17:00Z">
        <w:r w:rsidRPr="00E75DEF">
          <w:rPr>
            <w:rFonts w:ascii="Arial" w:eastAsia="Times New Roman" w:hAnsi="Arial" w:cs="Arial"/>
            <w:color w:val="222222"/>
            <w:sz w:val="19"/>
            <w:szCs w:val="19"/>
          </w:rPr>
          <w:t>– Thay đổi được dùng như t/h đồng bộ (clock) và dữ liệu</w:t>
        </w:r>
      </w:ins>
    </w:p>
    <w:p w:rsidR="00E75DEF" w:rsidRPr="00E75DEF" w:rsidRDefault="00E75DEF" w:rsidP="00E75DEF">
      <w:pPr>
        <w:shd w:val="clear" w:color="auto" w:fill="FFFFFF"/>
        <w:spacing w:after="0" w:line="240" w:lineRule="auto"/>
        <w:rPr>
          <w:ins w:id="270" w:author="Nhung.DoanHong" w:date="2016-01-17T02:17:00Z"/>
          <w:rFonts w:ascii="Arial" w:eastAsia="Times New Roman" w:hAnsi="Arial" w:cs="Arial"/>
          <w:color w:val="222222"/>
          <w:sz w:val="19"/>
          <w:szCs w:val="19"/>
        </w:rPr>
      </w:pPr>
      <w:ins w:id="271" w:author="Nhung.DoanHong" w:date="2016-01-17T02:17:00Z">
        <w:r w:rsidRPr="00E75DEF">
          <w:rPr>
            <w:rFonts w:ascii="Arial" w:eastAsia="Times New Roman" w:hAnsi="Arial" w:cs="Arial"/>
            <w:color w:val="222222"/>
            <w:sz w:val="19"/>
            <w:szCs w:val="19"/>
          </w:rPr>
          <w:t>– L→H biểu diễn 1</w:t>
        </w:r>
      </w:ins>
    </w:p>
    <w:p w:rsidR="00E75DEF" w:rsidRPr="00E75DEF" w:rsidRDefault="00E75DEF" w:rsidP="00E75DEF">
      <w:pPr>
        <w:shd w:val="clear" w:color="auto" w:fill="FFFFFF"/>
        <w:spacing w:after="0" w:line="240" w:lineRule="auto"/>
        <w:rPr>
          <w:ins w:id="272" w:author="Nhung.DoanHong" w:date="2016-01-17T02:17:00Z"/>
          <w:rFonts w:ascii="Arial" w:eastAsia="Times New Roman" w:hAnsi="Arial" w:cs="Arial"/>
          <w:color w:val="222222"/>
          <w:sz w:val="19"/>
          <w:szCs w:val="19"/>
        </w:rPr>
      </w:pPr>
      <w:ins w:id="273" w:author="Nhung.DoanHong" w:date="2016-01-17T02:17:00Z">
        <w:r w:rsidRPr="00E75DEF">
          <w:rPr>
            <w:rFonts w:ascii="Arial" w:eastAsia="Times New Roman" w:hAnsi="Arial" w:cs="Arial"/>
            <w:color w:val="222222"/>
            <w:sz w:val="19"/>
            <w:szCs w:val="19"/>
          </w:rPr>
          <w:t>– H→L biểu diễn 0</w:t>
        </w:r>
      </w:ins>
    </w:p>
    <w:p w:rsidR="00E75DEF" w:rsidRDefault="00E75DEF" w:rsidP="00E75DEF">
      <w:pPr>
        <w:shd w:val="clear" w:color="auto" w:fill="FFFFFF"/>
        <w:spacing w:after="0" w:line="240" w:lineRule="auto"/>
        <w:rPr>
          <w:ins w:id="274" w:author="Nhung.DoanHong" w:date="2016-01-17T02:17:00Z"/>
          <w:rFonts w:ascii="Arial" w:eastAsia="Times New Roman" w:hAnsi="Arial" w:cs="Arial"/>
          <w:color w:val="222222"/>
          <w:sz w:val="19"/>
          <w:szCs w:val="19"/>
        </w:rPr>
      </w:pPr>
      <w:ins w:id="275" w:author="Nhung.DoanHong" w:date="2016-01-17T02:17:00Z">
        <w:r w:rsidRPr="00E75DEF">
          <w:rPr>
            <w:rFonts w:ascii="Arial" w:eastAsia="Times New Roman" w:hAnsi="Arial" w:cs="Arial"/>
            <w:color w:val="222222"/>
            <w:sz w:val="19"/>
            <w:szCs w:val="19"/>
          </w:rPr>
          <w:t>– Dùng trong IEEE 802.3 (ethernet), RFID</w:t>
        </w:r>
      </w:ins>
    </w:p>
    <w:p w:rsidR="00E75DEF" w:rsidRDefault="00E75DEF" w:rsidP="00E75DEF">
      <w:pPr>
        <w:shd w:val="clear" w:color="auto" w:fill="FFFFFF"/>
        <w:spacing w:after="0" w:line="240" w:lineRule="auto"/>
        <w:rPr>
          <w:ins w:id="276" w:author="Nhung.DoanHong" w:date="2016-01-17T02:17:00Z"/>
          <w:rFonts w:ascii="Arial" w:eastAsia="Times New Roman" w:hAnsi="Arial" w:cs="Arial"/>
          <w:color w:val="222222"/>
          <w:sz w:val="19"/>
          <w:szCs w:val="19"/>
        </w:rPr>
      </w:pPr>
    </w:p>
    <w:p w:rsidR="00E75DEF" w:rsidRPr="00E75DEF" w:rsidRDefault="00E75DEF" w:rsidP="00E75DEF">
      <w:pPr>
        <w:shd w:val="clear" w:color="auto" w:fill="FFFFFF"/>
        <w:spacing w:after="0" w:line="240" w:lineRule="auto"/>
        <w:rPr>
          <w:ins w:id="277" w:author="Nhung.DoanHong" w:date="2016-01-17T02:17:00Z"/>
          <w:rFonts w:ascii="Arial" w:eastAsia="Times New Roman" w:hAnsi="Arial" w:cs="Arial"/>
          <w:color w:val="222222"/>
          <w:sz w:val="19"/>
          <w:szCs w:val="19"/>
        </w:rPr>
      </w:pPr>
      <w:ins w:id="278" w:author="Nhung.DoanHong" w:date="2016-01-17T02:17:00Z">
        <w:r w:rsidRPr="00E75DEF">
          <w:rPr>
            <w:rFonts w:ascii="Arial" w:eastAsia="Times New Roman" w:hAnsi="Arial" w:cs="Arial"/>
            <w:color w:val="222222"/>
            <w:sz w:val="19"/>
            <w:szCs w:val="19"/>
          </w:rPr>
          <w:t>Differential Manchester</w:t>
        </w:r>
      </w:ins>
    </w:p>
    <w:p w:rsidR="00E75DEF" w:rsidRPr="00E75DEF" w:rsidRDefault="00E75DEF" w:rsidP="00E75DEF">
      <w:pPr>
        <w:shd w:val="clear" w:color="auto" w:fill="FFFFFF"/>
        <w:spacing w:after="0" w:line="240" w:lineRule="auto"/>
        <w:rPr>
          <w:ins w:id="279" w:author="Nhung.DoanHong" w:date="2016-01-17T02:17:00Z"/>
          <w:rFonts w:ascii="Arial" w:eastAsia="Times New Roman" w:hAnsi="Arial" w:cs="Arial"/>
          <w:color w:val="222222"/>
          <w:sz w:val="19"/>
          <w:szCs w:val="19"/>
        </w:rPr>
      </w:pPr>
      <w:ins w:id="280" w:author="Nhung.DoanHong" w:date="2016-01-17T02:17:00Z">
        <w:r w:rsidRPr="00E75DEF">
          <w:rPr>
            <w:rFonts w:ascii="Arial" w:eastAsia="Times New Roman" w:hAnsi="Arial" w:cs="Arial"/>
            <w:color w:val="222222"/>
            <w:sz w:val="19"/>
            <w:szCs w:val="19"/>
          </w:rPr>
          <w:t>– Thay đổi giữa thời khoảng bit chỉ dùng cho đồng bộ</w:t>
        </w:r>
      </w:ins>
    </w:p>
    <w:p w:rsidR="00E75DEF" w:rsidRPr="00E75DEF" w:rsidRDefault="00E75DEF" w:rsidP="00E75DEF">
      <w:pPr>
        <w:shd w:val="clear" w:color="auto" w:fill="FFFFFF"/>
        <w:spacing w:after="0" w:line="240" w:lineRule="auto"/>
        <w:rPr>
          <w:ins w:id="281" w:author="Nhung.DoanHong" w:date="2016-01-17T02:17:00Z"/>
          <w:rFonts w:ascii="Arial" w:eastAsia="Times New Roman" w:hAnsi="Arial" w:cs="Arial"/>
          <w:color w:val="222222"/>
          <w:sz w:val="19"/>
          <w:szCs w:val="19"/>
        </w:rPr>
      </w:pPr>
      <w:ins w:id="282" w:author="Nhung.DoanHong" w:date="2016-01-17T02:17:00Z">
        <w:r w:rsidRPr="00E75DEF">
          <w:rPr>
            <w:rFonts w:ascii="Arial" w:eastAsia="Times New Roman" w:hAnsi="Arial" w:cs="Arial"/>
            <w:color w:val="222222"/>
            <w:sz w:val="19"/>
            <w:szCs w:val="19"/>
          </w:rPr>
          <w:t>– Thay đổi đầu thời khoảng biểu diễn 0</w:t>
        </w:r>
      </w:ins>
    </w:p>
    <w:p w:rsidR="00E75DEF" w:rsidRPr="00E75DEF" w:rsidRDefault="00E75DEF" w:rsidP="00E75DEF">
      <w:pPr>
        <w:shd w:val="clear" w:color="auto" w:fill="FFFFFF"/>
        <w:spacing w:after="0" w:line="240" w:lineRule="auto"/>
        <w:rPr>
          <w:ins w:id="283" w:author="Nhung.DoanHong" w:date="2016-01-17T02:17:00Z"/>
          <w:rFonts w:ascii="Arial" w:eastAsia="Times New Roman" w:hAnsi="Arial" w:cs="Arial"/>
          <w:color w:val="222222"/>
          <w:sz w:val="19"/>
          <w:szCs w:val="19"/>
        </w:rPr>
      </w:pPr>
      <w:ins w:id="284" w:author="Nhung.DoanHong" w:date="2016-01-17T02:17:00Z">
        <w:r w:rsidRPr="00E75DEF">
          <w:rPr>
            <w:rFonts w:ascii="Arial" w:eastAsia="Times New Roman" w:hAnsi="Arial" w:cs="Arial"/>
            <w:color w:val="222222"/>
            <w:sz w:val="19"/>
            <w:szCs w:val="19"/>
          </w:rPr>
          <w:t>– Không có thay đổi ở đầu thời khoảng biểu diễn 1</w:t>
        </w:r>
      </w:ins>
    </w:p>
    <w:p w:rsidR="00E75DEF" w:rsidRPr="002203E1" w:rsidRDefault="00E75DEF" w:rsidP="00E75DEF">
      <w:pPr>
        <w:shd w:val="clear" w:color="auto" w:fill="FFFFFF"/>
        <w:spacing w:after="0" w:line="240" w:lineRule="auto"/>
        <w:rPr>
          <w:rFonts w:ascii="Arial" w:eastAsia="Times New Roman" w:hAnsi="Arial" w:cs="Arial"/>
          <w:color w:val="222222"/>
          <w:sz w:val="19"/>
          <w:szCs w:val="19"/>
        </w:rPr>
      </w:pPr>
      <w:ins w:id="285" w:author="Nhung.DoanHong" w:date="2016-01-17T02:17:00Z">
        <w:r w:rsidRPr="00E75DEF">
          <w:rPr>
            <w:rFonts w:ascii="Arial" w:eastAsia="Times New Roman" w:hAnsi="Arial" w:cs="Arial"/>
            <w:color w:val="222222"/>
            <w:sz w:val="19"/>
            <w:szCs w:val="19"/>
          </w:rPr>
          <w:t>– Dùng trong IEEE 802.5 (token ring)</w:t>
        </w:r>
      </w:ins>
    </w:p>
    <w:p w:rsidR="002203E1" w:rsidRDefault="002203E1" w:rsidP="002203E1">
      <w:pPr>
        <w:shd w:val="clear" w:color="auto" w:fill="FFFFFF"/>
        <w:spacing w:after="0" w:line="240" w:lineRule="auto"/>
        <w:rPr>
          <w:ins w:id="286" w:author="Nhung.DoanHong" w:date="2016-01-17T02:18:00Z"/>
          <w:rFonts w:ascii="Arial" w:eastAsia="Times New Roman" w:hAnsi="Arial" w:cs="Arial"/>
          <w:b/>
          <w:bCs/>
          <w:color w:val="000000"/>
          <w:sz w:val="19"/>
          <w:szCs w:val="19"/>
        </w:rPr>
      </w:pPr>
      <w:r w:rsidRPr="002203E1">
        <w:rPr>
          <w:rFonts w:ascii="Arial" w:eastAsia="Times New Roman" w:hAnsi="Arial" w:cs="Arial"/>
          <w:b/>
          <w:bCs/>
          <w:color w:val="000000"/>
          <w:sz w:val="19"/>
          <w:szCs w:val="19"/>
        </w:rPr>
        <w:t>3.  So sánh kỹ thuật truyền tín hiệu tương tự và kỹ thuật truyền tín hiệu số?</w:t>
      </w:r>
    </w:p>
    <w:p w:rsidR="00444783" w:rsidRPr="00444783" w:rsidRDefault="00444783" w:rsidP="00444783">
      <w:pPr>
        <w:shd w:val="clear" w:color="auto" w:fill="FFFFFF"/>
        <w:spacing w:after="0" w:line="240" w:lineRule="auto"/>
        <w:rPr>
          <w:ins w:id="287" w:author="Nhung.DoanHong" w:date="2016-01-17T02:29:00Z"/>
          <w:rFonts w:ascii="Arial" w:eastAsia="Times New Roman" w:hAnsi="Arial" w:cs="Arial"/>
          <w:color w:val="222222"/>
          <w:sz w:val="19"/>
          <w:szCs w:val="19"/>
        </w:rPr>
      </w:pPr>
      <w:ins w:id="288" w:author="Nhung.DoanHong" w:date="2016-01-17T02:29:00Z">
        <w:r w:rsidRPr="00444783">
          <w:rPr>
            <w:rFonts w:ascii="Arial" w:eastAsia="Times New Roman" w:hAnsi="Arial" w:cs="Arial"/>
            <w:color w:val="222222"/>
            <w:sz w:val="19"/>
            <w:szCs w:val="19"/>
          </w:rPr>
          <w:t>Ba đặc điểm chính của tín hiệu analog bao gồm</w:t>
        </w:r>
      </w:ins>
    </w:p>
    <w:p w:rsidR="00444783" w:rsidRPr="00444783" w:rsidRDefault="00444783" w:rsidP="00444783">
      <w:pPr>
        <w:shd w:val="clear" w:color="auto" w:fill="FFFFFF"/>
        <w:spacing w:after="0" w:line="240" w:lineRule="auto"/>
        <w:rPr>
          <w:ins w:id="289" w:author="Nhung.DoanHong" w:date="2016-01-17T02:29:00Z"/>
          <w:rFonts w:ascii="Arial" w:eastAsia="Times New Roman" w:hAnsi="Arial" w:cs="Arial"/>
          <w:color w:val="222222"/>
          <w:sz w:val="19"/>
          <w:szCs w:val="19"/>
        </w:rPr>
      </w:pPr>
      <w:ins w:id="290" w:author="Nhung.DoanHong" w:date="2016-01-17T02:29:00Z">
        <w:r w:rsidRPr="00444783">
          <w:rPr>
            <w:rFonts w:ascii="Arial" w:eastAsia="Times New Roman" w:hAnsi="Arial" w:cs="Arial"/>
            <w:color w:val="222222"/>
            <w:sz w:val="19"/>
            <w:szCs w:val="19"/>
          </w:rPr>
          <w:t>– Biên độ (Amplitute)</w:t>
        </w:r>
      </w:ins>
    </w:p>
    <w:p w:rsidR="00444783" w:rsidRPr="00444783" w:rsidRDefault="00444783" w:rsidP="00444783">
      <w:pPr>
        <w:shd w:val="clear" w:color="auto" w:fill="FFFFFF"/>
        <w:spacing w:after="0" w:line="240" w:lineRule="auto"/>
        <w:rPr>
          <w:ins w:id="291" w:author="Nhung.DoanHong" w:date="2016-01-17T02:29:00Z"/>
          <w:rFonts w:ascii="Arial" w:eastAsia="Times New Roman" w:hAnsi="Arial" w:cs="Arial"/>
          <w:color w:val="222222"/>
          <w:sz w:val="19"/>
          <w:szCs w:val="19"/>
        </w:rPr>
      </w:pPr>
      <w:ins w:id="292" w:author="Nhung.DoanHong" w:date="2016-01-17T02:29:00Z">
        <w:r w:rsidRPr="00444783">
          <w:rPr>
            <w:rFonts w:ascii="Arial" w:eastAsia="Times New Roman" w:hAnsi="Arial" w:cs="Arial"/>
            <w:color w:val="222222"/>
            <w:sz w:val="19"/>
            <w:szCs w:val="19"/>
          </w:rPr>
          <w:t>– Tần số (Frequency)</w:t>
        </w:r>
      </w:ins>
    </w:p>
    <w:p w:rsidR="00444783" w:rsidRPr="00444783" w:rsidRDefault="00444783" w:rsidP="00444783">
      <w:pPr>
        <w:shd w:val="clear" w:color="auto" w:fill="FFFFFF"/>
        <w:spacing w:after="0" w:line="240" w:lineRule="auto"/>
        <w:rPr>
          <w:ins w:id="293" w:author="Nhung.DoanHong" w:date="2016-01-17T02:29:00Z"/>
          <w:rFonts w:ascii="Arial" w:eastAsia="Times New Roman" w:hAnsi="Arial" w:cs="Arial"/>
          <w:color w:val="222222"/>
          <w:sz w:val="19"/>
          <w:szCs w:val="19"/>
        </w:rPr>
      </w:pPr>
      <w:proofErr w:type="gramStart"/>
      <w:ins w:id="294" w:author="Nhung.DoanHong" w:date="2016-01-17T02:29:00Z">
        <w:r w:rsidRPr="00444783">
          <w:rPr>
            <w:rFonts w:ascii="Arial" w:eastAsia="Times New Roman" w:hAnsi="Arial" w:cs="Arial"/>
            <w:color w:val="222222"/>
            <w:sz w:val="19"/>
            <w:szCs w:val="19"/>
          </w:rPr>
          <w:t>– Pha</w:t>
        </w:r>
        <w:proofErr w:type="gramEnd"/>
        <w:r w:rsidRPr="00444783">
          <w:rPr>
            <w:rFonts w:ascii="Arial" w:eastAsia="Times New Roman" w:hAnsi="Arial" w:cs="Arial"/>
            <w:color w:val="222222"/>
            <w:sz w:val="19"/>
            <w:szCs w:val="19"/>
          </w:rPr>
          <w:t xml:space="preserve"> (Phase)</w:t>
        </w:r>
      </w:ins>
    </w:p>
    <w:p w:rsidR="00444783" w:rsidRPr="00444783" w:rsidRDefault="00444783" w:rsidP="00444783">
      <w:pPr>
        <w:shd w:val="clear" w:color="auto" w:fill="FFFFFF"/>
        <w:spacing w:after="0" w:line="240" w:lineRule="auto"/>
        <w:rPr>
          <w:ins w:id="295" w:author="Nhung.DoanHong" w:date="2016-01-17T02:29:00Z"/>
          <w:rFonts w:ascii="Arial" w:eastAsia="Times New Roman" w:hAnsi="Arial" w:cs="Arial"/>
          <w:color w:val="222222"/>
          <w:sz w:val="19"/>
          <w:szCs w:val="19"/>
        </w:rPr>
      </w:pPr>
      <w:ins w:id="296" w:author="Nhung.DoanHong" w:date="2016-01-17T02:29:00Z">
        <w:r w:rsidRPr="00444783">
          <w:rPr>
            <w:rFonts w:ascii="Arial" w:eastAsia="Times New Roman" w:hAnsi="Arial" w:cs="Arial"/>
            <w:color w:val="222222"/>
            <w:sz w:val="19"/>
            <w:szCs w:val="19"/>
          </w:rPr>
          <w:t xml:space="preserve">* Analog Transmission: </w:t>
        </w:r>
        <w:proofErr w:type="gramStart"/>
        <w:r w:rsidRPr="00444783">
          <w:rPr>
            <w:rFonts w:ascii="Arial" w:eastAsia="Times New Roman" w:hAnsi="Arial" w:cs="Arial"/>
            <w:color w:val="222222"/>
            <w:sz w:val="19"/>
            <w:szCs w:val="19"/>
          </w:rPr>
          <w:t>Lan</w:t>
        </w:r>
        <w:proofErr w:type="gramEnd"/>
        <w:r w:rsidRPr="00444783">
          <w:rPr>
            <w:rFonts w:ascii="Arial" w:eastAsia="Times New Roman" w:hAnsi="Arial" w:cs="Arial"/>
            <w:color w:val="222222"/>
            <w:sz w:val="19"/>
            <w:szCs w:val="19"/>
          </w:rPr>
          <w:t xml:space="preserve"> truyền thông qua các bộ khuếch đại, xử lý t/h như nhau bất kể dữ liệu là số hoặc tương tự</w:t>
        </w:r>
      </w:ins>
    </w:p>
    <w:p w:rsidR="00444783" w:rsidRPr="00444783" w:rsidRDefault="00444783" w:rsidP="00444783">
      <w:pPr>
        <w:shd w:val="clear" w:color="auto" w:fill="FFFFFF"/>
        <w:spacing w:after="0" w:line="240" w:lineRule="auto"/>
        <w:rPr>
          <w:ins w:id="297" w:author="Nhung.DoanHong" w:date="2016-01-17T02:29:00Z"/>
          <w:rFonts w:ascii="Arial" w:eastAsia="Times New Roman" w:hAnsi="Arial" w:cs="Arial"/>
          <w:color w:val="222222"/>
          <w:sz w:val="19"/>
          <w:szCs w:val="19"/>
        </w:rPr>
      </w:pPr>
    </w:p>
    <w:p w:rsidR="00444783" w:rsidRPr="00444783" w:rsidRDefault="00444783" w:rsidP="00444783">
      <w:pPr>
        <w:shd w:val="clear" w:color="auto" w:fill="FFFFFF"/>
        <w:spacing w:after="0" w:line="240" w:lineRule="auto"/>
        <w:rPr>
          <w:ins w:id="298" w:author="Nhung.DoanHong" w:date="2016-01-17T02:29:00Z"/>
          <w:rFonts w:ascii="Arial" w:eastAsia="Times New Roman" w:hAnsi="Arial" w:cs="Arial"/>
          <w:color w:val="222222"/>
          <w:sz w:val="19"/>
          <w:szCs w:val="19"/>
        </w:rPr>
      </w:pPr>
      <w:ins w:id="299" w:author="Nhung.DoanHong" w:date="2016-01-17T02:29:00Z">
        <w:r w:rsidRPr="00444783">
          <w:rPr>
            <w:rFonts w:ascii="Arial" w:eastAsia="Times New Roman" w:hAnsi="Arial" w:cs="Arial"/>
            <w:color w:val="222222"/>
            <w:sz w:val="19"/>
            <w:szCs w:val="19"/>
          </w:rPr>
          <w:t>Tín hiệu số bao gồm chỉ hai trạng thái, được diễn tả với hai trạng thái ON hay OFF hoặc là 0 hay 1</w:t>
        </w:r>
      </w:ins>
    </w:p>
    <w:p w:rsidR="00444783" w:rsidRPr="00444783" w:rsidRDefault="00444783" w:rsidP="00444783">
      <w:pPr>
        <w:shd w:val="clear" w:color="auto" w:fill="FFFFFF"/>
        <w:spacing w:after="0" w:line="240" w:lineRule="auto"/>
        <w:rPr>
          <w:ins w:id="300" w:author="Nhung.DoanHong" w:date="2016-01-17T02:29:00Z"/>
          <w:rFonts w:ascii="Arial" w:eastAsia="Times New Roman" w:hAnsi="Arial" w:cs="Arial"/>
          <w:color w:val="222222"/>
          <w:sz w:val="19"/>
          <w:szCs w:val="19"/>
        </w:rPr>
      </w:pPr>
      <w:ins w:id="301" w:author="Nhung.DoanHong" w:date="2016-01-17T02:29:00Z">
        <w:r w:rsidRPr="00444783">
          <w:rPr>
            <w:rFonts w:ascii="Arial" w:eastAsia="Times New Roman" w:hAnsi="Arial" w:cs="Arial"/>
            <w:color w:val="222222"/>
            <w:sz w:val="19"/>
            <w:szCs w:val="19"/>
          </w:rPr>
          <w:t>• Tín hiệu số yêu cầu khả năng băng thông lớn hơn tín hiệu analog.</w:t>
        </w:r>
      </w:ins>
    </w:p>
    <w:p w:rsidR="006F7A38" w:rsidRDefault="00444783" w:rsidP="00444783">
      <w:pPr>
        <w:shd w:val="clear" w:color="auto" w:fill="FFFFFF"/>
        <w:spacing w:after="0" w:line="240" w:lineRule="auto"/>
        <w:rPr>
          <w:ins w:id="302" w:author="Nhung.DoanHong" w:date="2016-01-17T02:29:00Z"/>
          <w:rFonts w:ascii="Arial" w:eastAsia="Times New Roman" w:hAnsi="Arial" w:cs="Arial"/>
          <w:color w:val="222222"/>
          <w:sz w:val="19"/>
          <w:szCs w:val="19"/>
        </w:rPr>
      </w:pPr>
      <w:ins w:id="303" w:author="Nhung.DoanHong" w:date="2016-01-17T02:29:00Z">
        <w:r w:rsidRPr="00444783">
          <w:rPr>
            <w:rFonts w:ascii="Arial" w:eastAsia="Times New Roman" w:hAnsi="Arial" w:cs="Arial"/>
            <w:color w:val="222222"/>
            <w:sz w:val="19"/>
            <w:szCs w:val="19"/>
          </w:rPr>
          <w:t xml:space="preserve">* Digital Transmission:  t/h biểu diễn dữ liệu số (chuỗi nhị phân), </w:t>
        </w:r>
        <w:proofErr w:type="gramStart"/>
        <w:r w:rsidRPr="00444783">
          <w:rPr>
            <w:rFonts w:ascii="Arial" w:eastAsia="Times New Roman" w:hAnsi="Arial" w:cs="Arial"/>
            <w:color w:val="222222"/>
            <w:sz w:val="19"/>
            <w:szCs w:val="19"/>
          </w:rPr>
          <w:t>lan</w:t>
        </w:r>
        <w:proofErr w:type="gramEnd"/>
        <w:r w:rsidRPr="00444783">
          <w:rPr>
            <w:rFonts w:ascii="Arial" w:eastAsia="Times New Roman" w:hAnsi="Arial" w:cs="Arial"/>
            <w:color w:val="222222"/>
            <w:sz w:val="19"/>
            <w:szCs w:val="19"/>
          </w:rPr>
          <w:t xml:space="preserve"> truyền qua các bộ repeater</w:t>
        </w:r>
      </w:ins>
    </w:p>
    <w:p w:rsidR="008C5607" w:rsidRPr="002203E1" w:rsidRDefault="008C5607" w:rsidP="00444783">
      <w:pPr>
        <w:shd w:val="clear" w:color="auto" w:fill="FFFFFF"/>
        <w:spacing w:after="0" w:line="240" w:lineRule="auto"/>
        <w:rPr>
          <w:rFonts w:ascii="Arial" w:eastAsia="Times New Roman" w:hAnsi="Arial" w:cs="Arial"/>
          <w:color w:val="222222"/>
          <w:sz w:val="19"/>
          <w:szCs w:val="19"/>
        </w:rPr>
      </w:pPr>
    </w:p>
    <w:p w:rsidR="002203E1" w:rsidRDefault="002203E1" w:rsidP="002203E1">
      <w:pPr>
        <w:shd w:val="clear" w:color="auto" w:fill="FFFFFF"/>
        <w:spacing w:after="0" w:line="240" w:lineRule="auto"/>
        <w:rPr>
          <w:ins w:id="304" w:author="Nhung.DoanHong" w:date="2016-01-17T02:30:00Z"/>
          <w:rFonts w:ascii="Arial" w:eastAsia="Times New Roman" w:hAnsi="Arial" w:cs="Arial"/>
          <w:b/>
          <w:bCs/>
          <w:color w:val="000000"/>
          <w:sz w:val="19"/>
          <w:szCs w:val="19"/>
        </w:rPr>
      </w:pPr>
      <w:r w:rsidRPr="002203E1">
        <w:rPr>
          <w:rFonts w:ascii="Arial" w:eastAsia="Times New Roman" w:hAnsi="Arial" w:cs="Arial"/>
          <w:b/>
          <w:bCs/>
          <w:color w:val="000000"/>
          <w:sz w:val="19"/>
          <w:szCs w:val="19"/>
        </w:rPr>
        <w:t>4. Tính hiệu quả sử dụng băng thông với BFSK, QFSK, BPSK, và QPSK, cho biết trước BER, SNR và quan hệ giữa BER và Eb/No</w:t>
      </w:r>
    </w:p>
    <w:p w:rsidR="00B65B19" w:rsidRPr="00B65B19" w:rsidRDefault="00B65B19" w:rsidP="00B65B19">
      <w:pPr>
        <w:shd w:val="clear" w:color="auto" w:fill="FFFFFF"/>
        <w:spacing w:after="0" w:line="240" w:lineRule="auto"/>
        <w:rPr>
          <w:ins w:id="305" w:author="Nhung.DoanHong" w:date="2016-01-17T02:33:00Z"/>
          <w:rFonts w:ascii="Arial" w:eastAsia="Times New Roman" w:hAnsi="Arial" w:cs="Arial"/>
          <w:color w:val="222222"/>
          <w:sz w:val="19"/>
          <w:szCs w:val="19"/>
        </w:rPr>
      </w:pPr>
      <w:ins w:id="306" w:author="Nhung.DoanHong" w:date="2016-01-17T02:33:00Z">
        <w:r w:rsidRPr="00B65B19">
          <w:rPr>
            <w:rFonts w:ascii="Arial" w:eastAsia="Times New Roman" w:hAnsi="Arial" w:cs="Arial"/>
            <w:color w:val="222222"/>
            <w:sz w:val="19"/>
            <w:szCs w:val="19"/>
          </w:rPr>
          <w:t>• Yếu tố ảnh hưởng đến việc diễn giải t/h</w:t>
        </w:r>
      </w:ins>
    </w:p>
    <w:p w:rsidR="00B65B19" w:rsidRPr="00B65B19" w:rsidRDefault="00B65B19" w:rsidP="00B65B19">
      <w:pPr>
        <w:shd w:val="clear" w:color="auto" w:fill="FFFFFF"/>
        <w:spacing w:after="0" w:line="240" w:lineRule="auto"/>
        <w:rPr>
          <w:ins w:id="307" w:author="Nhung.DoanHong" w:date="2016-01-17T02:33:00Z"/>
          <w:rFonts w:ascii="Arial" w:eastAsia="Times New Roman" w:hAnsi="Arial" w:cs="Arial"/>
          <w:color w:val="222222"/>
          <w:sz w:val="19"/>
          <w:szCs w:val="19"/>
        </w:rPr>
      </w:pPr>
      <w:ins w:id="308" w:author="Nhung.DoanHong" w:date="2016-01-17T02:33:00Z">
        <w:r w:rsidRPr="00B65B19">
          <w:rPr>
            <w:rFonts w:ascii="Arial" w:eastAsia="Times New Roman" w:hAnsi="Arial" w:cs="Arial"/>
            <w:color w:val="222222"/>
            <w:sz w:val="19"/>
            <w:szCs w:val="19"/>
          </w:rPr>
          <w:t>– Tỉ số SNR: càng lớn thì BER càng giảm</w:t>
        </w:r>
      </w:ins>
    </w:p>
    <w:p w:rsidR="00B65B19" w:rsidRPr="00B65B19" w:rsidRDefault="00B65B19" w:rsidP="00B65B19">
      <w:pPr>
        <w:shd w:val="clear" w:color="auto" w:fill="FFFFFF"/>
        <w:spacing w:after="0" w:line="240" w:lineRule="auto"/>
        <w:rPr>
          <w:ins w:id="309" w:author="Nhung.DoanHong" w:date="2016-01-17T02:33:00Z"/>
          <w:rFonts w:ascii="Arial" w:eastAsia="Times New Roman" w:hAnsi="Arial" w:cs="Arial"/>
          <w:color w:val="222222"/>
          <w:sz w:val="19"/>
          <w:szCs w:val="19"/>
        </w:rPr>
      </w:pPr>
      <w:ins w:id="310" w:author="Nhung.DoanHong" w:date="2016-01-17T02:33:00Z">
        <w:r w:rsidRPr="00B65B19">
          <w:rPr>
            <w:rFonts w:ascii="Arial" w:eastAsia="Times New Roman" w:hAnsi="Arial" w:cs="Arial"/>
            <w:color w:val="222222"/>
            <w:sz w:val="19"/>
            <w:szCs w:val="19"/>
          </w:rPr>
          <w:t>– Tốc độ dữ liệu (bps): càng tăng thì BER càng tăng</w:t>
        </w:r>
      </w:ins>
    </w:p>
    <w:p w:rsidR="008C5607" w:rsidRDefault="00B65B19" w:rsidP="00B65B19">
      <w:pPr>
        <w:shd w:val="clear" w:color="auto" w:fill="FFFFFF"/>
        <w:spacing w:after="0" w:line="240" w:lineRule="auto"/>
        <w:rPr>
          <w:ins w:id="311" w:author="Nhung.DoanHong" w:date="2016-01-17T02:33:00Z"/>
          <w:rFonts w:ascii="Arial" w:eastAsia="Times New Roman" w:hAnsi="Arial" w:cs="Arial"/>
          <w:color w:val="222222"/>
          <w:sz w:val="19"/>
          <w:szCs w:val="19"/>
        </w:rPr>
      </w:pPr>
      <w:ins w:id="312" w:author="Nhung.DoanHong" w:date="2016-01-17T02:33:00Z">
        <w:r w:rsidRPr="00B65B19">
          <w:rPr>
            <w:rFonts w:ascii="Arial" w:eastAsia="Times New Roman" w:hAnsi="Arial" w:cs="Arial"/>
            <w:color w:val="222222"/>
            <w:sz w:val="19"/>
            <w:szCs w:val="19"/>
          </w:rPr>
          <w:t>– Băng thông: càng lớn thì tốc độ dữ liệu càng tăng</w:t>
        </w:r>
      </w:ins>
    </w:p>
    <w:p w:rsidR="00B65B19" w:rsidRDefault="003329F1" w:rsidP="00B65B19">
      <w:pPr>
        <w:shd w:val="clear" w:color="auto" w:fill="FFFFFF"/>
        <w:spacing w:after="0" w:line="240" w:lineRule="auto"/>
        <w:rPr>
          <w:ins w:id="313" w:author="Nhung.DoanHong" w:date="2016-01-17T02:45:00Z"/>
          <w:rFonts w:ascii="Arial" w:eastAsia="Times New Roman" w:hAnsi="Arial" w:cs="Arial"/>
          <w:color w:val="222222"/>
          <w:sz w:val="19"/>
          <w:szCs w:val="19"/>
        </w:rPr>
      </w:pPr>
      <w:ins w:id="314" w:author="Nhung.DoanHong" w:date="2016-01-17T02:41:00Z">
        <w:r>
          <w:rPr>
            <w:rFonts w:ascii="Arial" w:eastAsia="Times New Roman" w:hAnsi="Arial" w:cs="Arial"/>
            <w:noProof/>
            <w:color w:val="222222"/>
            <w:sz w:val="19"/>
            <w:szCs w:val="19"/>
          </w:rPr>
          <w:lastRenderedPageBreak/>
          <w:drawing>
            <wp:inline distT="0" distB="0" distL="0" distR="0">
              <wp:extent cx="4114800" cy="24441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114800" cy="2444169"/>
                      </a:xfrm>
                      <a:prstGeom prst="rect">
                        <a:avLst/>
                      </a:prstGeom>
                      <a:noFill/>
                      <a:ln w="9525">
                        <a:noFill/>
                        <a:miter lim="800000"/>
                        <a:headEnd/>
                        <a:tailEnd/>
                      </a:ln>
                    </pic:spPr>
                  </pic:pic>
                </a:graphicData>
              </a:graphic>
            </wp:inline>
          </w:drawing>
        </w:r>
      </w:ins>
    </w:p>
    <w:p w:rsidR="00D911BC" w:rsidRPr="00D911BC" w:rsidRDefault="00D911BC" w:rsidP="00D911BC">
      <w:pPr>
        <w:shd w:val="clear" w:color="auto" w:fill="FFFFFF"/>
        <w:spacing w:after="0" w:line="240" w:lineRule="auto"/>
        <w:rPr>
          <w:ins w:id="315" w:author="Nhung.DoanHong" w:date="2016-01-17T02:45:00Z"/>
          <w:rFonts w:ascii="Arial" w:eastAsia="Times New Roman" w:hAnsi="Arial" w:cs="Arial"/>
          <w:color w:val="222222"/>
          <w:sz w:val="19"/>
          <w:szCs w:val="19"/>
        </w:rPr>
      </w:pPr>
      <w:ins w:id="316" w:author="Nhung.DoanHong" w:date="2016-01-17T02:45:00Z">
        <w:r w:rsidRPr="00D911BC">
          <w:rPr>
            <w:rFonts w:ascii="Arial" w:eastAsia="Times New Roman" w:hAnsi="Arial" w:cs="Arial"/>
            <w:color w:val="222222"/>
            <w:sz w:val="19"/>
            <w:szCs w:val="19"/>
          </w:rPr>
          <w:t>Băng thông</w:t>
        </w:r>
      </w:ins>
    </w:p>
    <w:p w:rsidR="00D911BC" w:rsidRPr="00D911BC" w:rsidRDefault="00D911BC" w:rsidP="00D911BC">
      <w:pPr>
        <w:shd w:val="clear" w:color="auto" w:fill="FFFFFF"/>
        <w:spacing w:after="0" w:line="240" w:lineRule="auto"/>
        <w:rPr>
          <w:ins w:id="317" w:author="Nhung.DoanHong" w:date="2016-01-17T02:45:00Z"/>
          <w:rFonts w:ascii="Arial" w:eastAsia="Times New Roman" w:hAnsi="Arial" w:cs="Arial"/>
          <w:color w:val="222222"/>
          <w:sz w:val="19"/>
          <w:szCs w:val="19"/>
        </w:rPr>
      </w:pPr>
      <w:ins w:id="318" w:author="Nhung.DoanHong" w:date="2016-01-17T02:45:00Z">
        <w:r w:rsidRPr="00D911BC">
          <w:rPr>
            <w:rFonts w:ascii="Arial" w:eastAsia="Times New Roman" w:hAnsi="Arial" w:cs="Arial"/>
            <w:color w:val="222222"/>
            <w:sz w:val="19"/>
            <w:szCs w:val="19"/>
          </w:rPr>
          <w:t>– Băng thông ASK và PSK liên quan trực tiếp với tốc độ bit</w:t>
        </w:r>
      </w:ins>
    </w:p>
    <w:p w:rsidR="00D911BC" w:rsidRPr="00D911BC" w:rsidRDefault="00D911BC" w:rsidP="00D911BC">
      <w:pPr>
        <w:shd w:val="clear" w:color="auto" w:fill="FFFFFF"/>
        <w:spacing w:after="0" w:line="240" w:lineRule="auto"/>
        <w:rPr>
          <w:ins w:id="319" w:author="Nhung.DoanHong" w:date="2016-01-17T02:45:00Z"/>
          <w:rFonts w:ascii="Arial" w:eastAsia="Times New Roman" w:hAnsi="Arial" w:cs="Arial"/>
          <w:color w:val="222222"/>
          <w:sz w:val="19"/>
          <w:szCs w:val="19"/>
        </w:rPr>
      </w:pPr>
      <w:ins w:id="320" w:author="Nhung.DoanHong" w:date="2016-01-17T02:45:00Z">
        <w:r w:rsidRPr="00D911BC">
          <w:rPr>
            <w:rFonts w:ascii="Arial" w:eastAsia="Times New Roman" w:hAnsi="Arial" w:cs="Arial"/>
            <w:color w:val="222222"/>
            <w:sz w:val="19"/>
            <w:szCs w:val="19"/>
          </w:rPr>
          <w:t>B</w:t>
        </w:r>
        <w:r w:rsidRPr="00D911BC">
          <w:rPr>
            <w:rFonts w:ascii="Arial" w:eastAsia="Times New Roman" w:hAnsi="Arial" w:cs="Arial"/>
            <w:color w:val="222222"/>
            <w:sz w:val="19"/>
            <w:szCs w:val="19"/>
            <w:vertAlign w:val="subscript"/>
            <w:rPrChange w:id="321" w:author="Nhung.DoanHong" w:date="2016-01-17T02:46:00Z">
              <w:rPr>
                <w:rFonts w:ascii="Arial" w:eastAsia="Times New Roman" w:hAnsi="Arial" w:cs="Arial"/>
                <w:color w:val="222222"/>
                <w:sz w:val="19"/>
                <w:szCs w:val="19"/>
              </w:rPr>
            </w:rPrChange>
          </w:rPr>
          <w:t>T</w:t>
        </w:r>
        <w:r w:rsidRPr="00D911BC">
          <w:rPr>
            <w:rFonts w:ascii="Arial" w:eastAsia="Times New Roman" w:hAnsi="Arial" w:cs="Arial"/>
            <w:color w:val="222222"/>
            <w:sz w:val="19"/>
            <w:szCs w:val="19"/>
          </w:rPr>
          <w:t xml:space="preserve"> = (1+r</w:t>
        </w:r>
        <w:proofErr w:type="gramStart"/>
        <w:r w:rsidRPr="00D911BC">
          <w:rPr>
            <w:rFonts w:ascii="Arial" w:eastAsia="Times New Roman" w:hAnsi="Arial" w:cs="Arial"/>
            <w:color w:val="222222"/>
            <w:sz w:val="19"/>
            <w:szCs w:val="19"/>
          </w:rPr>
          <w:t>)R</w:t>
        </w:r>
        <w:proofErr w:type="gramEnd"/>
      </w:ins>
    </w:p>
    <w:p w:rsidR="00D911BC" w:rsidRPr="00D911BC" w:rsidRDefault="00D911BC" w:rsidP="00D911BC">
      <w:pPr>
        <w:shd w:val="clear" w:color="auto" w:fill="FFFFFF"/>
        <w:spacing w:after="0" w:line="240" w:lineRule="auto"/>
        <w:rPr>
          <w:ins w:id="322" w:author="Nhung.DoanHong" w:date="2016-01-17T02:45:00Z"/>
          <w:rFonts w:ascii="Arial" w:eastAsia="Times New Roman" w:hAnsi="Arial" w:cs="Arial"/>
          <w:color w:val="222222"/>
          <w:sz w:val="19"/>
          <w:szCs w:val="19"/>
        </w:rPr>
      </w:pPr>
      <w:ins w:id="323" w:author="Nhung.DoanHong" w:date="2016-01-17T02:45:00Z">
        <w:r w:rsidRPr="00D911BC">
          <w:rPr>
            <w:rFonts w:ascii="Arial" w:eastAsia="Times New Roman" w:hAnsi="Arial" w:cs="Arial"/>
            <w:color w:val="222222"/>
            <w:sz w:val="19"/>
            <w:szCs w:val="19"/>
          </w:rPr>
          <w:t>– Băng thông FSK có quan hệ với tốc độ dữ liệu đối với các</w:t>
        </w:r>
      </w:ins>
    </w:p>
    <w:p w:rsidR="00D911BC" w:rsidRPr="00D911BC" w:rsidRDefault="00D911BC" w:rsidP="00D911BC">
      <w:pPr>
        <w:shd w:val="clear" w:color="auto" w:fill="FFFFFF"/>
        <w:spacing w:after="0" w:line="240" w:lineRule="auto"/>
        <w:rPr>
          <w:ins w:id="324" w:author="Nhung.DoanHong" w:date="2016-01-17T02:45:00Z"/>
          <w:rFonts w:ascii="Arial" w:eastAsia="Times New Roman" w:hAnsi="Arial" w:cs="Arial"/>
          <w:color w:val="222222"/>
          <w:sz w:val="19"/>
          <w:szCs w:val="19"/>
        </w:rPr>
      </w:pPr>
      <w:proofErr w:type="gramStart"/>
      <w:ins w:id="325" w:author="Nhung.DoanHong" w:date="2016-01-17T02:45:00Z">
        <w:r w:rsidRPr="00D911BC">
          <w:rPr>
            <w:rFonts w:ascii="Arial" w:eastAsia="Times New Roman" w:hAnsi="Arial" w:cs="Arial"/>
            <w:color w:val="222222"/>
            <w:sz w:val="19"/>
            <w:szCs w:val="19"/>
          </w:rPr>
          <w:t>tần</w:t>
        </w:r>
        <w:proofErr w:type="gramEnd"/>
        <w:r w:rsidRPr="00D911BC">
          <w:rPr>
            <w:rFonts w:ascii="Arial" w:eastAsia="Times New Roman" w:hAnsi="Arial" w:cs="Arial"/>
            <w:color w:val="222222"/>
            <w:sz w:val="19"/>
            <w:szCs w:val="19"/>
          </w:rPr>
          <w:t xml:space="preserve"> số thấp, có quan hệ với độ sai lệch của các tần số điều</w:t>
        </w:r>
      </w:ins>
    </w:p>
    <w:p w:rsidR="00D911BC" w:rsidRPr="00D911BC" w:rsidRDefault="00D911BC" w:rsidP="00D911BC">
      <w:pPr>
        <w:shd w:val="clear" w:color="auto" w:fill="FFFFFF"/>
        <w:spacing w:after="0" w:line="240" w:lineRule="auto"/>
        <w:rPr>
          <w:ins w:id="326" w:author="Nhung.DoanHong" w:date="2016-01-17T02:45:00Z"/>
          <w:rFonts w:ascii="Arial" w:eastAsia="Times New Roman" w:hAnsi="Arial" w:cs="Arial"/>
          <w:color w:val="222222"/>
          <w:sz w:val="19"/>
          <w:szCs w:val="19"/>
        </w:rPr>
      </w:pPr>
      <w:proofErr w:type="gramStart"/>
      <w:ins w:id="327" w:author="Nhung.DoanHong" w:date="2016-01-17T02:45:00Z">
        <w:r w:rsidRPr="00D911BC">
          <w:rPr>
            <w:rFonts w:ascii="Arial" w:eastAsia="Times New Roman" w:hAnsi="Arial" w:cs="Arial"/>
            <w:color w:val="222222"/>
            <w:sz w:val="19"/>
            <w:szCs w:val="19"/>
          </w:rPr>
          <w:t>chế</w:t>
        </w:r>
        <w:proofErr w:type="gramEnd"/>
        <w:r w:rsidRPr="00D911BC">
          <w:rPr>
            <w:rFonts w:ascii="Arial" w:eastAsia="Times New Roman" w:hAnsi="Arial" w:cs="Arial"/>
            <w:color w:val="222222"/>
            <w:sz w:val="19"/>
            <w:szCs w:val="19"/>
          </w:rPr>
          <w:t xml:space="preserve"> đối với tần số cao</w:t>
        </w:r>
      </w:ins>
    </w:p>
    <w:p w:rsidR="00D911BC" w:rsidRPr="00D911BC" w:rsidRDefault="00D911BC" w:rsidP="00D911BC">
      <w:pPr>
        <w:shd w:val="clear" w:color="auto" w:fill="FFFFFF"/>
        <w:spacing w:after="0" w:line="240" w:lineRule="auto"/>
        <w:rPr>
          <w:ins w:id="328" w:author="Nhung.DoanHong" w:date="2016-01-17T02:45:00Z"/>
          <w:rFonts w:ascii="Arial" w:eastAsia="Times New Roman" w:hAnsi="Arial" w:cs="Arial"/>
          <w:color w:val="222222"/>
          <w:sz w:val="19"/>
          <w:szCs w:val="19"/>
        </w:rPr>
      </w:pPr>
      <w:ins w:id="329" w:author="Nhung.DoanHong" w:date="2016-01-17T02:45:00Z">
        <w:r w:rsidRPr="00D911BC">
          <w:rPr>
            <w:rFonts w:ascii="Arial" w:eastAsia="Times New Roman" w:hAnsi="Arial" w:cs="Arial"/>
            <w:color w:val="222222"/>
            <w:sz w:val="19"/>
            <w:szCs w:val="19"/>
          </w:rPr>
          <w:t>B</w:t>
        </w:r>
        <w:r w:rsidRPr="00D911BC">
          <w:rPr>
            <w:rFonts w:ascii="Arial" w:eastAsia="Times New Roman" w:hAnsi="Arial" w:cs="Arial"/>
            <w:color w:val="222222"/>
            <w:sz w:val="19"/>
            <w:szCs w:val="19"/>
            <w:vertAlign w:val="subscript"/>
            <w:rPrChange w:id="330" w:author="Nhung.DoanHong" w:date="2016-01-17T02:46:00Z">
              <w:rPr>
                <w:rFonts w:ascii="Arial" w:eastAsia="Times New Roman" w:hAnsi="Arial" w:cs="Arial"/>
                <w:color w:val="222222"/>
                <w:sz w:val="19"/>
                <w:szCs w:val="19"/>
              </w:rPr>
            </w:rPrChange>
          </w:rPr>
          <w:t>T</w:t>
        </w:r>
        <w:r w:rsidRPr="00D911BC">
          <w:rPr>
            <w:rFonts w:ascii="Arial" w:eastAsia="Times New Roman" w:hAnsi="Arial" w:cs="Arial"/>
            <w:color w:val="222222"/>
            <w:sz w:val="19"/>
            <w:szCs w:val="19"/>
          </w:rPr>
          <w:t xml:space="preserve"> = 2∆F + (1+r</w:t>
        </w:r>
        <w:proofErr w:type="gramStart"/>
        <w:r w:rsidRPr="00D911BC">
          <w:rPr>
            <w:rFonts w:ascii="Arial" w:eastAsia="Times New Roman" w:hAnsi="Arial" w:cs="Arial"/>
            <w:color w:val="222222"/>
            <w:sz w:val="19"/>
            <w:szCs w:val="19"/>
          </w:rPr>
          <w:t>)R</w:t>
        </w:r>
        <w:proofErr w:type="gramEnd"/>
      </w:ins>
    </w:p>
    <w:p w:rsidR="00D911BC" w:rsidRPr="00D911BC" w:rsidRDefault="00D911BC" w:rsidP="00D911BC">
      <w:pPr>
        <w:shd w:val="clear" w:color="auto" w:fill="FFFFFF"/>
        <w:spacing w:after="0" w:line="240" w:lineRule="auto"/>
        <w:rPr>
          <w:ins w:id="331" w:author="Nhung.DoanHong" w:date="2016-01-17T02:45:00Z"/>
          <w:rFonts w:ascii="Arial" w:eastAsia="Times New Roman" w:hAnsi="Arial" w:cs="Arial"/>
          <w:color w:val="222222"/>
          <w:sz w:val="19"/>
          <w:szCs w:val="19"/>
        </w:rPr>
      </w:pPr>
      <w:ins w:id="332" w:author="Nhung.DoanHong" w:date="2016-01-17T02:45:00Z">
        <w:r w:rsidRPr="00D911BC">
          <w:rPr>
            <w:rFonts w:ascii="Arial" w:eastAsia="Times New Roman" w:hAnsi="Arial" w:cs="Arial"/>
            <w:color w:val="222222"/>
            <w:sz w:val="19"/>
            <w:szCs w:val="19"/>
          </w:rPr>
          <w:t>– Tín hiệu nhiều mức</w:t>
        </w:r>
      </w:ins>
    </w:p>
    <w:p w:rsidR="00D911BC" w:rsidRDefault="00D911BC" w:rsidP="00D911BC">
      <w:pPr>
        <w:shd w:val="clear" w:color="auto" w:fill="FFFFFF"/>
        <w:spacing w:after="0" w:line="240" w:lineRule="auto"/>
        <w:rPr>
          <w:ins w:id="333" w:author="Nhung.DoanHong" w:date="2016-01-17T02:33:00Z"/>
          <w:rFonts w:ascii="Arial" w:eastAsia="Times New Roman" w:hAnsi="Arial" w:cs="Arial"/>
          <w:color w:val="222222"/>
          <w:sz w:val="19"/>
          <w:szCs w:val="19"/>
        </w:rPr>
      </w:pPr>
      <w:ins w:id="334" w:author="Nhung.DoanHong" w:date="2016-01-17T02:45:00Z">
        <w:r w:rsidRPr="00D911BC">
          <w:rPr>
            <w:rFonts w:ascii="Arial" w:eastAsia="Times New Roman" w:hAnsi="Arial" w:cs="Arial"/>
            <w:color w:val="222222"/>
            <w:sz w:val="19"/>
            <w:szCs w:val="19"/>
          </w:rPr>
          <w:t>B</w:t>
        </w:r>
        <w:r w:rsidRPr="00D911BC">
          <w:rPr>
            <w:rFonts w:ascii="Arial" w:eastAsia="Times New Roman" w:hAnsi="Arial" w:cs="Arial"/>
            <w:color w:val="222222"/>
            <w:sz w:val="19"/>
            <w:szCs w:val="19"/>
            <w:vertAlign w:val="subscript"/>
            <w:rPrChange w:id="335" w:author="Nhung.DoanHong" w:date="2016-01-17T02:46:00Z">
              <w:rPr>
                <w:rFonts w:ascii="Arial" w:eastAsia="Times New Roman" w:hAnsi="Arial" w:cs="Arial"/>
                <w:color w:val="222222"/>
                <w:sz w:val="19"/>
                <w:szCs w:val="19"/>
              </w:rPr>
            </w:rPrChange>
          </w:rPr>
          <w:t>T</w:t>
        </w:r>
        <w:r w:rsidRPr="00D911BC">
          <w:rPr>
            <w:rFonts w:ascii="Arial" w:eastAsia="Times New Roman" w:hAnsi="Arial" w:cs="Arial"/>
            <w:color w:val="222222"/>
            <w:sz w:val="19"/>
            <w:szCs w:val="19"/>
          </w:rPr>
          <w:t xml:space="preserve"> = (1+r</w:t>
        </w:r>
        <w:proofErr w:type="gramStart"/>
        <w:r w:rsidRPr="00D911BC">
          <w:rPr>
            <w:rFonts w:ascii="Arial" w:eastAsia="Times New Roman" w:hAnsi="Arial" w:cs="Arial"/>
            <w:color w:val="222222"/>
            <w:sz w:val="19"/>
            <w:szCs w:val="19"/>
          </w:rPr>
          <w:t>)R</w:t>
        </w:r>
        <w:proofErr w:type="gramEnd"/>
        <w:r w:rsidRPr="00D911BC">
          <w:rPr>
            <w:rFonts w:ascii="Arial" w:eastAsia="Times New Roman" w:hAnsi="Arial" w:cs="Arial"/>
            <w:color w:val="222222"/>
            <w:sz w:val="19"/>
            <w:szCs w:val="19"/>
          </w:rPr>
          <w:t>/l = (1+r)R/log</w:t>
        </w:r>
        <w:r w:rsidRPr="00477696">
          <w:rPr>
            <w:rFonts w:ascii="Arial" w:eastAsia="Times New Roman" w:hAnsi="Arial" w:cs="Arial"/>
            <w:color w:val="222222"/>
            <w:sz w:val="19"/>
            <w:szCs w:val="19"/>
            <w:vertAlign w:val="subscript"/>
            <w:rPrChange w:id="336" w:author="Nhung.DoanHong" w:date="2016-01-17T02:46:00Z">
              <w:rPr>
                <w:rFonts w:ascii="Arial" w:eastAsia="Times New Roman" w:hAnsi="Arial" w:cs="Arial"/>
                <w:color w:val="222222"/>
                <w:sz w:val="19"/>
                <w:szCs w:val="19"/>
              </w:rPr>
            </w:rPrChange>
          </w:rPr>
          <w:t>2</w:t>
        </w:r>
        <w:r w:rsidRPr="00D911BC">
          <w:rPr>
            <w:rFonts w:ascii="Arial" w:eastAsia="Times New Roman" w:hAnsi="Arial" w:cs="Arial"/>
            <w:color w:val="222222"/>
            <w:sz w:val="19"/>
            <w:szCs w:val="19"/>
          </w:rPr>
          <w:t>M</w:t>
        </w:r>
      </w:ins>
    </w:p>
    <w:p w:rsidR="00B65B19" w:rsidRPr="002203E1" w:rsidRDefault="00B65B19" w:rsidP="00B65B19">
      <w:pPr>
        <w:shd w:val="clear" w:color="auto" w:fill="FFFFFF"/>
        <w:spacing w:after="0" w:line="240" w:lineRule="auto"/>
        <w:rPr>
          <w:rFonts w:ascii="Arial" w:eastAsia="Times New Roman" w:hAnsi="Arial" w:cs="Arial"/>
          <w:color w:val="222222"/>
          <w:sz w:val="19"/>
          <w:szCs w:val="19"/>
        </w:rPr>
      </w:pPr>
    </w:p>
    <w:p w:rsidR="002203E1" w:rsidRDefault="002203E1" w:rsidP="002203E1">
      <w:pPr>
        <w:shd w:val="clear" w:color="auto" w:fill="FFFFFF"/>
        <w:spacing w:after="0" w:line="240" w:lineRule="auto"/>
        <w:rPr>
          <w:ins w:id="337" w:author="Nhung.DoanHong" w:date="2016-01-17T02:41:00Z"/>
          <w:rFonts w:ascii="Arial" w:eastAsia="Times New Roman" w:hAnsi="Arial" w:cs="Arial"/>
          <w:b/>
          <w:bCs/>
          <w:color w:val="000000"/>
          <w:sz w:val="19"/>
          <w:szCs w:val="19"/>
        </w:rPr>
      </w:pPr>
      <w:r w:rsidRPr="002203E1">
        <w:rPr>
          <w:rFonts w:ascii="Arial" w:eastAsia="Times New Roman" w:hAnsi="Arial" w:cs="Arial"/>
          <w:b/>
          <w:bCs/>
          <w:color w:val="000000"/>
          <w:sz w:val="19"/>
          <w:szCs w:val="19"/>
        </w:rPr>
        <w:t>5. Tính băng thông tối thiểu để mã hoá và truyền một tín hiệu analog </w:t>
      </w:r>
    </w:p>
    <w:p w:rsidR="004002F0" w:rsidRPr="002203E1" w:rsidRDefault="004002F0" w:rsidP="002203E1">
      <w:pPr>
        <w:shd w:val="clear" w:color="auto" w:fill="FFFFFF"/>
        <w:spacing w:after="0" w:line="240" w:lineRule="auto"/>
        <w:rPr>
          <w:rFonts w:ascii="Arial" w:eastAsia="Times New Roman" w:hAnsi="Arial" w:cs="Arial"/>
          <w:color w:val="222222"/>
          <w:sz w:val="19"/>
          <w:szCs w:val="19"/>
        </w:rPr>
      </w:pPr>
      <w:ins w:id="338" w:author="Nhung.DoanHong" w:date="2016-01-17T02:41:00Z">
        <w:r>
          <w:rPr>
            <w:rFonts w:ascii="Arial" w:eastAsia="Times New Roman" w:hAnsi="Arial" w:cs="Arial"/>
            <w:b/>
            <w:bCs/>
            <w:color w:val="000000"/>
            <w:sz w:val="19"/>
            <w:szCs w:val="19"/>
          </w:rPr>
          <w:t>Giống câu 4.a</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3</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Bài 1  </w:t>
      </w:r>
    </w:p>
    <w:p w:rsidR="002203E1" w:rsidRDefault="002203E1" w:rsidP="002203E1">
      <w:pPr>
        <w:shd w:val="clear" w:color="auto" w:fill="FFFFFF"/>
        <w:spacing w:after="0" w:line="240" w:lineRule="auto"/>
        <w:rPr>
          <w:ins w:id="339" w:author="Nhung.DoanHong" w:date="2016-01-17T02:42:00Z"/>
          <w:rFonts w:ascii="Arial" w:eastAsia="Times New Roman" w:hAnsi="Arial" w:cs="Arial"/>
          <w:b/>
          <w:bCs/>
          <w:color w:val="000000"/>
          <w:sz w:val="19"/>
          <w:szCs w:val="19"/>
        </w:rPr>
      </w:pPr>
      <w:r w:rsidRPr="002203E1">
        <w:rPr>
          <w:rFonts w:ascii="Arial" w:eastAsia="Times New Roman" w:hAnsi="Arial" w:cs="Arial"/>
          <w:b/>
          <w:bCs/>
          <w:color w:val="000000"/>
          <w:sz w:val="19"/>
          <w:szCs w:val="19"/>
        </w:rPr>
        <w:t>1.1 Một giao thức truyền dữ liệu không đồng bộ (asynchronous transmission) sử dụng 1 bit chẵn lẻ (parity bit) và 2 bit kết thúc (stop bit) khi gửi 8 bit dữ liệu. Giả sử việc lấy mẫu bit (bit sample) được thực hiện tại điểm giữa của một chu kỳ đồng hồ và giả sử tại điểm bắt đầu của start bit, đồng hồ của bên nhận và start bit là trùng nhau. Hỏi độ lệch của đồng hồ của bên nhận so với đồng hồ bên gửi tối đa là bao nhiêu phần trăm để việc lấy mẫu dữ liệu tại bên nhận không bị lỗi.</w:t>
      </w:r>
    </w:p>
    <w:p w:rsidR="00C4100A" w:rsidRPr="002203E1" w:rsidRDefault="00B05D00" w:rsidP="002203E1">
      <w:pPr>
        <w:shd w:val="clear" w:color="auto" w:fill="FFFFFF"/>
        <w:spacing w:after="0" w:line="240" w:lineRule="auto"/>
        <w:rPr>
          <w:rFonts w:ascii="Arial" w:eastAsia="Times New Roman" w:hAnsi="Arial" w:cs="Arial"/>
          <w:color w:val="222222"/>
          <w:sz w:val="19"/>
          <w:szCs w:val="19"/>
        </w:rPr>
      </w:pPr>
      <w:ins w:id="340" w:author="Nhung.DoanHong" w:date="2016-01-17T02:48:00Z">
        <w:r>
          <w:rPr>
            <w:rFonts w:ascii="Arial" w:eastAsia="Times New Roman" w:hAnsi="Arial" w:cs="Arial"/>
            <w:noProof/>
            <w:color w:val="222222"/>
            <w:sz w:val="19"/>
            <w:szCs w:val="19"/>
          </w:rPr>
          <w:drawing>
            <wp:inline distT="0" distB="0" distL="0" distR="0">
              <wp:extent cx="3245860" cy="2914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245860" cy="2914650"/>
                      </a:xfrm>
                      <a:prstGeom prst="rect">
                        <a:avLst/>
                      </a:prstGeom>
                      <a:noFill/>
                      <a:ln w="9525">
                        <a:noFill/>
                        <a:miter lim="800000"/>
                        <a:headEnd/>
                        <a:tailEnd/>
                      </a:ln>
                    </pic:spPr>
                  </pic:pic>
                </a:graphicData>
              </a:graphic>
            </wp:inline>
          </w:drawing>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lastRenderedPageBreak/>
        <w:t>1.2 Cách thức truyền dữ liệu đồng bộ (synchronous transmission) để đồng bộ về thời gian được sử dụng phổ biến trong các giao thức truyền dữ liệu tốc độ cao. Hãy giải thích lý do tại sao? </w:t>
      </w:r>
    </w:p>
    <w:p w:rsidR="00AF115A" w:rsidRPr="00AF115A" w:rsidRDefault="00AF115A" w:rsidP="00AF115A">
      <w:pPr>
        <w:shd w:val="clear" w:color="auto" w:fill="FFFFFF"/>
        <w:spacing w:after="0" w:line="240" w:lineRule="auto"/>
        <w:rPr>
          <w:ins w:id="341" w:author="Nhung.DoanHong" w:date="2016-01-17T02:49:00Z"/>
          <w:rFonts w:ascii="Arial" w:eastAsia="Times New Roman" w:hAnsi="Arial" w:cs="Arial"/>
          <w:color w:val="222222"/>
          <w:sz w:val="19"/>
          <w:szCs w:val="19"/>
        </w:rPr>
      </w:pPr>
      <w:ins w:id="342" w:author="Nhung.DoanHong" w:date="2016-01-17T02:49:00Z">
        <w:r w:rsidRPr="00AF115A">
          <w:rPr>
            <w:rFonts w:ascii="Arial" w:eastAsia="Times New Roman" w:hAnsi="Arial" w:cs="Arial"/>
            <w:color w:val="222222"/>
            <w:sz w:val="19"/>
            <w:szCs w:val="19"/>
          </w:rPr>
          <w:t>Đồng bộ frame</w:t>
        </w:r>
      </w:ins>
    </w:p>
    <w:p w:rsidR="00AF115A" w:rsidRPr="00AF115A" w:rsidRDefault="00AF115A" w:rsidP="00AF115A">
      <w:pPr>
        <w:shd w:val="clear" w:color="auto" w:fill="FFFFFF"/>
        <w:spacing w:after="0" w:line="240" w:lineRule="auto"/>
        <w:rPr>
          <w:ins w:id="343" w:author="Nhung.DoanHong" w:date="2016-01-17T02:49:00Z"/>
          <w:rFonts w:ascii="Arial" w:eastAsia="Times New Roman" w:hAnsi="Arial" w:cs="Arial"/>
          <w:color w:val="222222"/>
          <w:sz w:val="19"/>
          <w:szCs w:val="19"/>
        </w:rPr>
      </w:pPr>
      <w:ins w:id="344" w:author="Nhung.DoanHong" w:date="2016-01-17T02:49:00Z">
        <w:r w:rsidRPr="00AF115A">
          <w:rPr>
            <w:rFonts w:ascii="Arial" w:eastAsia="Times New Roman" w:hAnsi="Arial" w:cs="Arial"/>
            <w:color w:val="222222"/>
            <w:sz w:val="19"/>
            <w:szCs w:val="19"/>
          </w:rPr>
          <w:t>– Mỗi block dữ liệu được bắt đầu bằng một cờ gọi là preamble, kết</w:t>
        </w:r>
        <w:r w:rsidR="00F7590A">
          <w:rPr>
            <w:rFonts w:ascii="Arial" w:eastAsia="Times New Roman" w:hAnsi="Arial" w:cs="Arial"/>
            <w:color w:val="222222"/>
            <w:sz w:val="19"/>
            <w:szCs w:val="19"/>
          </w:rPr>
          <w:t xml:space="preserve"> </w:t>
        </w:r>
        <w:r w:rsidRPr="00AF115A">
          <w:rPr>
            <w:rFonts w:ascii="Arial" w:eastAsia="Times New Roman" w:hAnsi="Arial" w:cs="Arial"/>
            <w:color w:val="222222"/>
            <w:sz w:val="19"/>
            <w:szCs w:val="19"/>
          </w:rPr>
          <w:t>thúc bằng một cờ gọi là postamble</w:t>
        </w:r>
      </w:ins>
    </w:p>
    <w:p w:rsidR="00AF115A" w:rsidRPr="00AF115A" w:rsidRDefault="00AF115A" w:rsidP="00AF115A">
      <w:pPr>
        <w:shd w:val="clear" w:color="auto" w:fill="FFFFFF"/>
        <w:spacing w:after="0" w:line="240" w:lineRule="auto"/>
        <w:rPr>
          <w:ins w:id="345" w:author="Nhung.DoanHong" w:date="2016-01-17T02:49:00Z"/>
          <w:rFonts w:ascii="Arial" w:eastAsia="Times New Roman" w:hAnsi="Arial" w:cs="Arial"/>
          <w:color w:val="222222"/>
          <w:sz w:val="19"/>
          <w:szCs w:val="19"/>
        </w:rPr>
      </w:pPr>
      <w:ins w:id="346" w:author="Nhung.DoanHong" w:date="2016-01-17T02:49:00Z">
        <w:r w:rsidRPr="00AF115A">
          <w:rPr>
            <w:rFonts w:ascii="Arial" w:eastAsia="Times New Roman" w:hAnsi="Arial" w:cs="Arial"/>
            <w:color w:val="222222"/>
            <w:sz w:val="19"/>
            <w:szCs w:val="19"/>
          </w:rPr>
          <w:t>– Preamble và postamble là một mẫu bit (bit pattern) được quy định</w:t>
        </w:r>
        <w:r w:rsidR="00F7590A">
          <w:rPr>
            <w:rFonts w:ascii="Arial" w:eastAsia="Times New Roman" w:hAnsi="Arial" w:cs="Arial"/>
            <w:color w:val="222222"/>
            <w:sz w:val="19"/>
            <w:szCs w:val="19"/>
          </w:rPr>
          <w:t xml:space="preserve"> </w:t>
        </w:r>
        <w:r w:rsidRPr="00AF115A">
          <w:rPr>
            <w:rFonts w:ascii="Arial" w:eastAsia="Times New Roman" w:hAnsi="Arial" w:cs="Arial"/>
            <w:color w:val="222222"/>
            <w:sz w:val="19"/>
            <w:szCs w:val="19"/>
          </w:rPr>
          <w:t>sẵn</w:t>
        </w:r>
      </w:ins>
    </w:p>
    <w:p w:rsidR="00AF115A" w:rsidRPr="00AF115A" w:rsidRDefault="00AF115A" w:rsidP="00AF115A">
      <w:pPr>
        <w:shd w:val="clear" w:color="auto" w:fill="FFFFFF"/>
        <w:spacing w:after="0" w:line="240" w:lineRule="auto"/>
        <w:rPr>
          <w:ins w:id="347" w:author="Nhung.DoanHong" w:date="2016-01-17T02:49:00Z"/>
          <w:rFonts w:ascii="Arial" w:eastAsia="Times New Roman" w:hAnsi="Arial" w:cs="Arial"/>
          <w:color w:val="222222"/>
          <w:sz w:val="19"/>
          <w:szCs w:val="19"/>
        </w:rPr>
      </w:pPr>
      <w:ins w:id="348" w:author="Nhung.DoanHong" w:date="2016-01-17T02:49:00Z">
        <w:r w:rsidRPr="00AF115A">
          <w:rPr>
            <w:rFonts w:ascii="Arial" w:eastAsia="Times New Roman" w:hAnsi="Arial" w:cs="Arial"/>
            <w:color w:val="222222"/>
            <w:sz w:val="19"/>
            <w:szCs w:val="19"/>
          </w:rPr>
          <w:t>• Một chuỗi các ký tự SYN (16h trong bảng mã ASCII)</w:t>
        </w:r>
      </w:ins>
    </w:p>
    <w:p w:rsidR="00AF115A" w:rsidRPr="00AF115A" w:rsidRDefault="00AF115A" w:rsidP="00AF115A">
      <w:pPr>
        <w:shd w:val="clear" w:color="auto" w:fill="FFFFFF"/>
        <w:spacing w:after="0" w:line="240" w:lineRule="auto"/>
        <w:rPr>
          <w:ins w:id="349" w:author="Nhung.DoanHong" w:date="2016-01-17T02:49:00Z"/>
          <w:rFonts w:ascii="Arial" w:eastAsia="Times New Roman" w:hAnsi="Arial" w:cs="Arial"/>
          <w:color w:val="222222"/>
          <w:sz w:val="19"/>
          <w:szCs w:val="19"/>
        </w:rPr>
      </w:pPr>
      <w:ins w:id="350" w:author="Nhung.DoanHong" w:date="2016-01-17T02:49:00Z">
        <w:r w:rsidRPr="00AF115A">
          <w:rPr>
            <w:rFonts w:ascii="Arial" w:eastAsia="Times New Roman" w:hAnsi="Arial" w:cs="Arial"/>
            <w:color w:val="222222"/>
            <w:sz w:val="19"/>
            <w:szCs w:val="19"/>
          </w:rPr>
          <w:t>• Mẫu bit 11111110</w:t>
        </w:r>
      </w:ins>
    </w:p>
    <w:p w:rsidR="00AF115A" w:rsidRPr="00AF115A" w:rsidRDefault="00AF115A" w:rsidP="00AF115A">
      <w:pPr>
        <w:shd w:val="clear" w:color="auto" w:fill="FFFFFF"/>
        <w:spacing w:after="0" w:line="240" w:lineRule="auto"/>
        <w:rPr>
          <w:ins w:id="351" w:author="Nhung.DoanHong" w:date="2016-01-17T02:49:00Z"/>
          <w:rFonts w:ascii="Arial" w:eastAsia="Times New Roman" w:hAnsi="Arial" w:cs="Arial"/>
          <w:color w:val="222222"/>
          <w:sz w:val="19"/>
          <w:szCs w:val="19"/>
        </w:rPr>
      </w:pPr>
      <w:ins w:id="352" w:author="Nhung.DoanHong" w:date="2016-01-17T02:49:00Z">
        <w:r w:rsidRPr="00AF115A">
          <w:rPr>
            <w:rFonts w:ascii="Arial" w:eastAsia="Times New Roman" w:hAnsi="Arial" w:cs="Arial"/>
            <w:color w:val="222222"/>
            <w:sz w:val="19"/>
            <w:szCs w:val="19"/>
          </w:rPr>
          <w:t>– Frame: dữ liệu + preamble + postamble + thông tin điều khiển</w:t>
        </w:r>
      </w:ins>
    </w:p>
    <w:p w:rsidR="00AF115A" w:rsidRPr="00AF115A" w:rsidRDefault="00AF115A" w:rsidP="00AF115A">
      <w:pPr>
        <w:shd w:val="clear" w:color="auto" w:fill="FFFFFF"/>
        <w:spacing w:after="0" w:line="240" w:lineRule="auto"/>
        <w:rPr>
          <w:ins w:id="353" w:author="Nhung.DoanHong" w:date="2016-01-17T02:49:00Z"/>
          <w:rFonts w:ascii="Arial" w:eastAsia="Times New Roman" w:hAnsi="Arial" w:cs="Arial"/>
          <w:color w:val="222222"/>
          <w:sz w:val="19"/>
          <w:szCs w:val="19"/>
        </w:rPr>
      </w:pPr>
      <w:ins w:id="354" w:author="Nhung.DoanHong" w:date="2016-01-17T02:49:00Z">
        <w:r w:rsidRPr="00AF115A">
          <w:rPr>
            <w:rFonts w:ascii="Arial" w:eastAsia="Times New Roman" w:hAnsi="Arial" w:cs="Arial"/>
            <w:color w:val="222222"/>
            <w:sz w:val="19"/>
            <w:szCs w:val="19"/>
          </w:rPr>
          <w:t>– Hiệu quả hơn so với truyền bất đồng bộ (phí tổn thấp hơn cho các</w:t>
        </w:r>
      </w:ins>
      <w:ins w:id="355" w:author="Nhung.DoanHong" w:date="2016-01-17T02:50:00Z">
        <w:r w:rsidR="00F7590A">
          <w:rPr>
            <w:rFonts w:ascii="Arial" w:eastAsia="Times New Roman" w:hAnsi="Arial" w:cs="Arial"/>
            <w:color w:val="222222"/>
            <w:sz w:val="19"/>
            <w:szCs w:val="19"/>
          </w:rPr>
          <w:t xml:space="preserve"> </w:t>
        </w:r>
      </w:ins>
      <w:ins w:id="356" w:author="Nhung.DoanHong" w:date="2016-01-17T02:49:00Z">
        <w:r w:rsidRPr="00AF115A">
          <w:rPr>
            <w:rFonts w:ascii="Arial" w:eastAsia="Times New Roman" w:hAnsi="Arial" w:cs="Arial"/>
            <w:color w:val="222222"/>
            <w:sz w:val="19"/>
            <w:szCs w:val="19"/>
          </w:rPr>
          <w:t>bit điều khiển)</w:t>
        </w:r>
      </w:ins>
    </w:p>
    <w:p w:rsidR="002203E1" w:rsidRPr="002203E1" w:rsidRDefault="00AF115A" w:rsidP="00AF115A">
      <w:pPr>
        <w:shd w:val="clear" w:color="auto" w:fill="FFFFFF"/>
        <w:spacing w:after="0" w:line="240" w:lineRule="auto"/>
        <w:rPr>
          <w:rFonts w:ascii="Arial" w:eastAsia="Times New Roman" w:hAnsi="Arial" w:cs="Arial"/>
          <w:color w:val="222222"/>
          <w:sz w:val="19"/>
          <w:szCs w:val="19"/>
        </w:rPr>
      </w:pPr>
      <w:ins w:id="357" w:author="Nhung.DoanHong" w:date="2016-01-17T02:49:00Z">
        <w:r w:rsidRPr="00AF115A">
          <w:rPr>
            <w:rFonts w:ascii="Arial" w:eastAsia="Times New Roman" w:hAnsi="Arial" w:cs="Arial"/>
            <w:color w:val="222222"/>
            <w:sz w:val="19"/>
            <w:szCs w:val="19"/>
          </w:rPr>
          <w:t>• HDLC: 48 bit điều khiển cho mỗi block 1000 ký tự (8000 bit)</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roofErr w:type="gramStart"/>
      <w:r w:rsidRPr="002203E1">
        <w:rPr>
          <w:rFonts w:ascii="Arial" w:eastAsia="Times New Roman" w:hAnsi="Arial" w:cs="Arial"/>
          <w:b/>
          <w:bCs/>
          <w:color w:val="000000"/>
          <w:sz w:val="19"/>
          <w:szCs w:val="19"/>
        </w:rPr>
        <w:t>Bài 2.</w:t>
      </w:r>
      <w:proofErr w:type="gramEnd"/>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Default="002203E1" w:rsidP="002203E1">
      <w:pPr>
        <w:shd w:val="clear" w:color="auto" w:fill="FFFFFF"/>
        <w:spacing w:after="0" w:line="240" w:lineRule="auto"/>
        <w:rPr>
          <w:ins w:id="358" w:author="Nhung.DoanHong" w:date="2016-01-17T02:50:00Z"/>
          <w:rFonts w:ascii="Arial" w:eastAsia="Times New Roman" w:hAnsi="Arial" w:cs="Arial"/>
          <w:b/>
          <w:bCs/>
          <w:color w:val="000000"/>
          <w:sz w:val="19"/>
          <w:szCs w:val="19"/>
        </w:rPr>
      </w:pPr>
      <w:proofErr w:type="gramStart"/>
      <w:r w:rsidRPr="002203E1">
        <w:rPr>
          <w:rFonts w:ascii="Arial" w:eastAsia="Times New Roman" w:hAnsi="Arial" w:cs="Arial"/>
          <w:b/>
          <w:bCs/>
          <w:color w:val="000000"/>
          <w:sz w:val="19"/>
          <w:szCs w:val="19"/>
        </w:rPr>
        <w:t>1.1 Tính Internet checksum của dữ liệu cho dưới dạng cơ số 16.</w:t>
      </w:r>
      <w:proofErr w:type="gramEnd"/>
    </w:p>
    <w:p w:rsidR="00D95B3F" w:rsidRPr="00D95B3F" w:rsidRDefault="00D95B3F" w:rsidP="00D95B3F">
      <w:pPr>
        <w:shd w:val="clear" w:color="auto" w:fill="FFFFFF"/>
        <w:spacing w:after="0" w:line="240" w:lineRule="auto"/>
        <w:rPr>
          <w:ins w:id="359" w:author="Nhung.DoanHong" w:date="2016-01-17T22:21:00Z"/>
          <w:rFonts w:ascii="Arial" w:eastAsia="Times New Roman" w:hAnsi="Arial" w:cs="Arial"/>
          <w:color w:val="222222"/>
          <w:sz w:val="19"/>
          <w:szCs w:val="19"/>
        </w:rPr>
      </w:pPr>
      <w:ins w:id="360" w:author="Nhung.DoanHong" w:date="2016-01-17T22:21:00Z">
        <w:r w:rsidRPr="00D95B3F">
          <w:rPr>
            <w:rFonts w:ascii="Arial" w:eastAsia="Times New Roman" w:hAnsi="Arial" w:cs="Arial"/>
            <w:color w:val="222222"/>
            <w:sz w:val="19"/>
            <w:szCs w:val="19"/>
          </w:rPr>
          <w:t xml:space="preserve">Error detecting code used in many </w:t>
        </w:r>
        <w:proofErr w:type="gramStart"/>
        <w:r w:rsidRPr="00D95B3F">
          <w:rPr>
            <w:rFonts w:ascii="Arial" w:eastAsia="Times New Roman" w:hAnsi="Arial" w:cs="Arial"/>
            <w:color w:val="222222"/>
            <w:sz w:val="19"/>
            <w:szCs w:val="19"/>
          </w:rPr>
          <w:t>Internet</w:t>
        </w:r>
        <w:proofErr w:type="gramEnd"/>
        <w:r w:rsidRPr="00D95B3F">
          <w:rPr>
            <w:rFonts w:ascii="Arial" w:eastAsia="Times New Roman" w:hAnsi="Arial" w:cs="Arial"/>
            <w:color w:val="222222"/>
            <w:sz w:val="19"/>
            <w:szCs w:val="19"/>
          </w:rPr>
          <w:t xml:space="preserve"> standard protocols, including IP, TCP, and UDP</w:t>
        </w:r>
      </w:ins>
    </w:p>
    <w:p w:rsidR="00D95B3F" w:rsidRPr="00D95B3F" w:rsidRDefault="00D95B3F" w:rsidP="00D95B3F">
      <w:pPr>
        <w:shd w:val="clear" w:color="auto" w:fill="FFFFFF"/>
        <w:spacing w:after="0" w:line="240" w:lineRule="auto"/>
        <w:rPr>
          <w:ins w:id="361" w:author="Nhung.DoanHong" w:date="2016-01-17T22:21:00Z"/>
          <w:rFonts w:ascii="Arial" w:eastAsia="Times New Roman" w:hAnsi="Arial" w:cs="Arial"/>
          <w:color w:val="222222"/>
          <w:sz w:val="19"/>
          <w:szCs w:val="19"/>
        </w:rPr>
      </w:pPr>
      <w:ins w:id="362" w:author="Nhung.DoanHong" w:date="2016-01-17T22:21:00Z">
        <w:r w:rsidRPr="00D95B3F">
          <w:rPr>
            <w:rFonts w:ascii="Arial" w:eastAsia="Times New Roman" w:hAnsi="Arial" w:cs="Arial"/>
            <w:color w:val="222222"/>
            <w:sz w:val="19"/>
            <w:szCs w:val="19"/>
          </w:rPr>
          <w:t> Ones-complement operation</w:t>
        </w:r>
      </w:ins>
    </w:p>
    <w:p w:rsidR="00D95B3F" w:rsidRPr="00D95B3F" w:rsidRDefault="00D95B3F" w:rsidP="00D95B3F">
      <w:pPr>
        <w:shd w:val="clear" w:color="auto" w:fill="FFFFFF"/>
        <w:spacing w:after="0" w:line="240" w:lineRule="auto"/>
        <w:rPr>
          <w:ins w:id="363" w:author="Nhung.DoanHong" w:date="2016-01-17T22:21:00Z"/>
          <w:rFonts w:ascii="Arial" w:eastAsia="Times New Roman" w:hAnsi="Arial" w:cs="Arial"/>
          <w:color w:val="222222"/>
          <w:sz w:val="19"/>
          <w:szCs w:val="19"/>
        </w:rPr>
      </w:pPr>
      <w:ins w:id="364" w:author="Nhung.DoanHong" w:date="2016-01-17T22:21:00Z">
        <w:r w:rsidRPr="00D95B3F">
          <w:rPr>
            <w:rFonts w:ascii="Arial" w:eastAsia="Times New Roman" w:hAnsi="Arial" w:cs="Arial"/>
            <w:color w:val="222222"/>
            <w:sz w:val="19"/>
            <w:szCs w:val="19"/>
          </w:rPr>
          <w:t xml:space="preserve"> Replace 0 digits with 1 </w:t>
        </w:r>
        <w:proofErr w:type="gramStart"/>
        <w:r w:rsidRPr="00D95B3F">
          <w:rPr>
            <w:rFonts w:ascii="Arial" w:eastAsia="Times New Roman" w:hAnsi="Arial" w:cs="Arial"/>
            <w:color w:val="222222"/>
            <w:sz w:val="19"/>
            <w:szCs w:val="19"/>
          </w:rPr>
          <w:t>digits</w:t>
        </w:r>
        <w:proofErr w:type="gramEnd"/>
        <w:r w:rsidRPr="00D95B3F">
          <w:rPr>
            <w:rFonts w:ascii="Arial" w:eastAsia="Times New Roman" w:hAnsi="Arial" w:cs="Arial"/>
            <w:color w:val="222222"/>
            <w:sz w:val="19"/>
            <w:szCs w:val="19"/>
          </w:rPr>
          <w:t xml:space="preserve"> and 1 digits with 0 digits</w:t>
        </w:r>
      </w:ins>
    </w:p>
    <w:p w:rsidR="00D95B3F" w:rsidRPr="00D95B3F" w:rsidRDefault="00D95B3F" w:rsidP="00D95B3F">
      <w:pPr>
        <w:shd w:val="clear" w:color="auto" w:fill="FFFFFF"/>
        <w:spacing w:after="0" w:line="240" w:lineRule="auto"/>
        <w:rPr>
          <w:ins w:id="365" w:author="Nhung.DoanHong" w:date="2016-01-17T22:21:00Z"/>
          <w:rFonts w:ascii="Arial" w:eastAsia="Times New Roman" w:hAnsi="Arial" w:cs="Arial"/>
          <w:color w:val="222222"/>
          <w:sz w:val="19"/>
          <w:szCs w:val="19"/>
        </w:rPr>
      </w:pPr>
      <w:ins w:id="366" w:author="Nhung.DoanHong" w:date="2016-01-17T22:21:00Z">
        <w:r w:rsidRPr="00D95B3F">
          <w:rPr>
            <w:rFonts w:ascii="Arial" w:eastAsia="Times New Roman" w:hAnsi="Arial" w:cs="Arial"/>
            <w:color w:val="222222"/>
            <w:sz w:val="19"/>
            <w:szCs w:val="19"/>
          </w:rPr>
          <w:t> Ones-complement addition</w:t>
        </w:r>
      </w:ins>
    </w:p>
    <w:p w:rsidR="00D95B3F" w:rsidRPr="00D95B3F" w:rsidRDefault="00D95B3F" w:rsidP="00D95B3F">
      <w:pPr>
        <w:shd w:val="clear" w:color="auto" w:fill="FFFFFF"/>
        <w:spacing w:after="0" w:line="240" w:lineRule="auto"/>
        <w:rPr>
          <w:ins w:id="367" w:author="Nhung.DoanHong" w:date="2016-01-17T22:21:00Z"/>
          <w:rFonts w:ascii="Arial" w:eastAsia="Times New Roman" w:hAnsi="Arial" w:cs="Arial"/>
          <w:color w:val="222222"/>
          <w:sz w:val="19"/>
          <w:szCs w:val="19"/>
        </w:rPr>
      </w:pPr>
      <w:ins w:id="368" w:author="Nhung.DoanHong" w:date="2016-01-17T22:21:00Z">
        <w:r w:rsidRPr="00D95B3F">
          <w:rPr>
            <w:rFonts w:ascii="Arial" w:eastAsia="Times New Roman" w:hAnsi="Arial" w:cs="Arial"/>
            <w:color w:val="222222"/>
            <w:sz w:val="19"/>
            <w:szCs w:val="19"/>
          </w:rPr>
          <w:t xml:space="preserve"> </w:t>
        </w:r>
        <w:proofErr w:type="gramStart"/>
        <w:r w:rsidRPr="00D95B3F">
          <w:rPr>
            <w:rFonts w:ascii="Arial" w:eastAsia="Times New Roman" w:hAnsi="Arial" w:cs="Arial"/>
            <w:color w:val="222222"/>
            <w:sz w:val="19"/>
            <w:szCs w:val="19"/>
          </w:rPr>
          <w:t>The</w:t>
        </w:r>
        <w:proofErr w:type="gramEnd"/>
        <w:r w:rsidRPr="00D95B3F">
          <w:rPr>
            <w:rFonts w:ascii="Arial" w:eastAsia="Times New Roman" w:hAnsi="Arial" w:cs="Arial"/>
            <w:color w:val="222222"/>
            <w:sz w:val="19"/>
            <w:szCs w:val="19"/>
          </w:rPr>
          <w:t xml:space="preserve"> two numbers are treated as unsigned binary integers and added</w:t>
        </w:r>
      </w:ins>
    </w:p>
    <w:p w:rsidR="007D6B88" w:rsidRDefault="00D95B3F" w:rsidP="00D95B3F">
      <w:pPr>
        <w:shd w:val="clear" w:color="auto" w:fill="FFFFFF"/>
        <w:spacing w:after="0" w:line="240" w:lineRule="auto"/>
        <w:rPr>
          <w:ins w:id="369" w:author="Nhung.DoanHong" w:date="2016-01-17T22:21:00Z"/>
          <w:rFonts w:ascii="Arial" w:eastAsia="Times New Roman" w:hAnsi="Arial" w:cs="Arial"/>
          <w:color w:val="222222"/>
          <w:sz w:val="19"/>
          <w:szCs w:val="19"/>
        </w:rPr>
      </w:pPr>
      <w:ins w:id="370" w:author="Nhung.DoanHong" w:date="2016-01-17T22:21:00Z">
        <w:r w:rsidRPr="00D95B3F">
          <w:rPr>
            <w:rFonts w:ascii="Arial" w:eastAsia="Times New Roman" w:hAnsi="Arial" w:cs="Arial"/>
            <w:color w:val="222222"/>
            <w:sz w:val="19"/>
            <w:szCs w:val="19"/>
          </w:rPr>
          <w:t xml:space="preserve"> </w:t>
        </w:r>
        <w:proofErr w:type="gramStart"/>
        <w:r w:rsidRPr="00D95B3F">
          <w:rPr>
            <w:rFonts w:ascii="Arial" w:eastAsia="Times New Roman" w:hAnsi="Arial" w:cs="Arial"/>
            <w:color w:val="222222"/>
            <w:sz w:val="19"/>
            <w:szCs w:val="19"/>
          </w:rPr>
          <w:t>If</w:t>
        </w:r>
        <w:proofErr w:type="gramEnd"/>
        <w:r w:rsidRPr="00D95B3F">
          <w:rPr>
            <w:rFonts w:ascii="Arial" w:eastAsia="Times New Roman" w:hAnsi="Arial" w:cs="Arial"/>
            <w:color w:val="222222"/>
            <w:sz w:val="19"/>
            <w:szCs w:val="19"/>
          </w:rPr>
          <w:t xml:space="preserve"> there is a carry out of the leftmost bit, add 1 to the sum (end-around carry)</w:t>
        </w:r>
      </w:ins>
    </w:p>
    <w:p w:rsidR="00D95B3F" w:rsidRPr="002203E1" w:rsidRDefault="00D95B3F" w:rsidP="00D95B3F">
      <w:pPr>
        <w:shd w:val="clear" w:color="auto" w:fill="FFFFFF"/>
        <w:spacing w:after="0" w:line="240" w:lineRule="auto"/>
        <w:rPr>
          <w:rFonts w:ascii="Arial" w:eastAsia="Times New Roman" w:hAnsi="Arial" w:cs="Arial"/>
          <w:color w:val="222222"/>
          <w:sz w:val="19"/>
          <w:szCs w:val="19"/>
        </w:rPr>
      </w:pPr>
      <w:ins w:id="371" w:author="Nhung.DoanHong" w:date="2016-01-17T22:21:00Z">
        <w:r>
          <w:rPr>
            <w:rFonts w:ascii="Arial" w:eastAsia="Times New Roman" w:hAnsi="Arial" w:cs="Arial"/>
            <w:noProof/>
            <w:color w:val="222222"/>
            <w:sz w:val="19"/>
            <w:szCs w:val="19"/>
          </w:rPr>
          <w:drawing>
            <wp:inline distT="0" distB="0" distL="0" distR="0">
              <wp:extent cx="4333875" cy="308656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333875" cy="3086565"/>
                      </a:xfrm>
                      <a:prstGeom prst="rect">
                        <a:avLst/>
                      </a:prstGeom>
                      <a:noFill/>
                      <a:ln w="9525">
                        <a:noFill/>
                        <a:miter lim="800000"/>
                        <a:headEnd/>
                        <a:tailEnd/>
                      </a:ln>
                    </pic:spPr>
                  </pic:pic>
                </a:graphicData>
              </a:graphic>
            </wp:inline>
          </w:drawing>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1.2 Khi sử dụng Internet checksum, trường hợp lỗi như thế nào thì bên nhận không phát hiện được lỗi? </w:t>
      </w:r>
    </w:p>
    <w:p w:rsidR="00F97BD3" w:rsidRPr="00F97BD3" w:rsidRDefault="00F97BD3" w:rsidP="00F97BD3">
      <w:pPr>
        <w:shd w:val="clear" w:color="auto" w:fill="FFFFFF"/>
        <w:spacing w:after="0" w:line="240" w:lineRule="auto"/>
        <w:rPr>
          <w:ins w:id="372" w:author="Nhung.DoanHong" w:date="2016-01-17T22:39:00Z"/>
          <w:rFonts w:ascii="Arial" w:eastAsia="Times New Roman" w:hAnsi="Arial" w:cs="Arial"/>
          <w:color w:val="222222"/>
          <w:sz w:val="19"/>
          <w:szCs w:val="19"/>
        </w:rPr>
      </w:pPr>
      <w:ins w:id="373" w:author="Nhung.DoanHong" w:date="2016-01-17T22:39:00Z">
        <w:r w:rsidRPr="00F97BD3">
          <w:rPr>
            <w:rFonts w:ascii="Arial" w:eastAsia="Times New Roman" w:hAnsi="Arial" w:cs="Arial"/>
            <w:color w:val="222222"/>
            <w:sz w:val="19"/>
            <w:szCs w:val="19"/>
          </w:rPr>
          <w:t>Hiệu quả của kỹ thuật checksum</w:t>
        </w:r>
      </w:ins>
    </w:p>
    <w:p w:rsidR="00F97BD3" w:rsidRPr="00F97BD3" w:rsidRDefault="00F97BD3" w:rsidP="00F97BD3">
      <w:pPr>
        <w:shd w:val="clear" w:color="auto" w:fill="FFFFFF"/>
        <w:spacing w:after="0" w:line="240" w:lineRule="auto"/>
        <w:rPr>
          <w:ins w:id="374" w:author="Nhung.DoanHong" w:date="2016-01-17T22:39:00Z"/>
          <w:rFonts w:ascii="Arial" w:eastAsia="Times New Roman" w:hAnsi="Arial" w:cs="Arial"/>
          <w:color w:val="222222"/>
          <w:sz w:val="19"/>
          <w:szCs w:val="19"/>
        </w:rPr>
      </w:pPr>
      <w:ins w:id="375" w:author="Nhung.DoanHong" w:date="2016-01-17T22:39:00Z">
        <w:r w:rsidRPr="00F97BD3">
          <w:rPr>
            <w:rFonts w:ascii="Arial" w:eastAsia="Times New Roman" w:hAnsi="Arial" w:cs="Arial"/>
            <w:color w:val="222222"/>
            <w:sz w:val="19"/>
            <w:szCs w:val="19"/>
          </w:rPr>
          <w:t>Checksum dò được mọi lỗi xảy đối với một số lẻ các bit, cũng như hầu hết các</w:t>
        </w:r>
      </w:ins>
    </w:p>
    <w:p w:rsidR="00F97BD3" w:rsidRPr="00F97BD3" w:rsidRDefault="00F97BD3" w:rsidP="00F97BD3">
      <w:pPr>
        <w:shd w:val="clear" w:color="auto" w:fill="FFFFFF"/>
        <w:spacing w:after="0" w:line="240" w:lineRule="auto"/>
        <w:rPr>
          <w:ins w:id="376" w:author="Nhung.DoanHong" w:date="2016-01-17T22:39:00Z"/>
          <w:rFonts w:ascii="Arial" w:eastAsia="Times New Roman" w:hAnsi="Arial" w:cs="Arial"/>
          <w:color w:val="222222"/>
          <w:sz w:val="19"/>
          <w:szCs w:val="19"/>
        </w:rPr>
      </w:pPr>
      <w:proofErr w:type="gramStart"/>
      <w:ins w:id="377" w:author="Nhung.DoanHong" w:date="2016-01-17T22:39:00Z">
        <w:r w:rsidRPr="00F97BD3">
          <w:rPr>
            <w:rFonts w:ascii="Arial" w:eastAsia="Times New Roman" w:hAnsi="Arial" w:cs="Arial"/>
            <w:color w:val="222222"/>
            <w:sz w:val="19"/>
            <w:szCs w:val="19"/>
          </w:rPr>
          <w:t>lỗi</w:t>
        </w:r>
        <w:proofErr w:type="gramEnd"/>
        <w:r w:rsidRPr="00F97BD3">
          <w:rPr>
            <w:rFonts w:ascii="Arial" w:eastAsia="Times New Roman" w:hAnsi="Arial" w:cs="Arial"/>
            <w:color w:val="222222"/>
            <w:sz w:val="19"/>
            <w:szCs w:val="19"/>
          </w:rPr>
          <w:t xml:space="preserve"> xảy ra đối với số chẵn các bit. Tuy nhiên, nếu một hoặc nhiều bit của một phân</w:t>
        </w:r>
      </w:ins>
    </w:p>
    <w:p w:rsidR="00F97BD3" w:rsidRPr="00F97BD3" w:rsidRDefault="00F97BD3" w:rsidP="00F97BD3">
      <w:pPr>
        <w:shd w:val="clear" w:color="auto" w:fill="FFFFFF"/>
        <w:spacing w:after="0" w:line="240" w:lineRule="auto"/>
        <w:rPr>
          <w:ins w:id="378" w:author="Nhung.DoanHong" w:date="2016-01-17T22:39:00Z"/>
          <w:rFonts w:ascii="Arial" w:eastAsia="Times New Roman" w:hAnsi="Arial" w:cs="Arial"/>
          <w:color w:val="222222"/>
          <w:sz w:val="19"/>
          <w:szCs w:val="19"/>
        </w:rPr>
      </w:pPr>
      <w:proofErr w:type="gramStart"/>
      <w:ins w:id="379" w:author="Nhung.DoanHong" w:date="2016-01-17T22:39:00Z">
        <w:r w:rsidRPr="00F97BD3">
          <w:rPr>
            <w:rFonts w:ascii="Arial" w:eastAsia="Times New Roman" w:hAnsi="Arial" w:cs="Arial"/>
            <w:color w:val="222222"/>
            <w:sz w:val="19"/>
            <w:szCs w:val="19"/>
          </w:rPr>
          <w:t>đoạn</w:t>
        </w:r>
        <w:proofErr w:type="gramEnd"/>
        <w:r w:rsidRPr="00F97BD3">
          <w:rPr>
            <w:rFonts w:ascii="Arial" w:eastAsia="Times New Roman" w:hAnsi="Arial" w:cs="Arial"/>
            <w:color w:val="222222"/>
            <w:sz w:val="19"/>
            <w:szCs w:val="19"/>
          </w:rPr>
          <w:t xml:space="preserve"> bị hư hại và tương ứng với bit hoặc các bit có giá trị đối ngược nhau trong một</w:t>
        </w:r>
      </w:ins>
    </w:p>
    <w:p w:rsidR="00F97BD3" w:rsidRPr="00F97BD3" w:rsidRDefault="00F97BD3" w:rsidP="00F97BD3">
      <w:pPr>
        <w:shd w:val="clear" w:color="auto" w:fill="FFFFFF"/>
        <w:spacing w:after="0" w:line="240" w:lineRule="auto"/>
        <w:rPr>
          <w:ins w:id="380" w:author="Nhung.DoanHong" w:date="2016-01-17T22:39:00Z"/>
          <w:rFonts w:ascii="Arial" w:eastAsia="Times New Roman" w:hAnsi="Arial" w:cs="Arial"/>
          <w:color w:val="222222"/>
          <w:sz w:val="19"/>
          <w:szCs w:val="19"/>
        </w:rPr>
      </w:pPr>
      <w:proofErr w:type="gramStart"/>
      <w:ins w:id="381" w:author="Nhung.DoanHong" w:date="2016-01-17T22:39:00Z">
        <w:r w:rsidRPr="00F97BD3">
          <w:rPr>
            <w:rFonts w:ascii="Arial" w:eastAsia="Times New Roman" w:hAnsi="Arial" w:cs="Arial"/>
            <w:color w:val="222222"/>
            <w:sz w:val="19"/>
            <w:szCs w:val="19"/>
          </w:rPr>
          <w:t>phân</w:t>
        </w:r>
        <w:proofErr w:type="gramEnd"/>
        <w:r w:rsidRPr="00F97BD3">
          <w:rPr>
            <w:rFonts w:ascii="Arial" w:eastAsia="Times New Roman" w:hAnsi="Arial" w:cs="Arial"/>
            <w:color w:val="222222"/>
            <w:sz w:val="19"/>
            <w:szCs w:val="19"/>
          </w:rPr>
          <w:t xml:space="preserve"> đoạn thứ 2 thì không giải quyết được. Nếu số cuối của một phân đoạn là 0 và</w:t>
        </w:r>
      </w:ins>
    </w:p>
    <w:p w:rsidR="00F97BD3" w:rsidRPr="00F97BD3" w:rsidRDefault="00F97BD3" w:rsidP="00F97BD3">
      <w:pPr>
        <w:shd w:val="clear" w:color="auto" w:fill="FFFFFF"/>
        <w:spacing w:after="0" w:line="240" w:lineRule="auto"/>
        <w:rPr>
          <w:ins w:id="382" w:author="Nhung.DoanHong" w:date="2016-01-17T22:39:00Z"/>
          <w:rFonts w:ascii="Arial" w:eastAsia="Times New Roman" w:hAnsi="Arial" w:cs="Arial"/>
          <w:color w:val="222222"/>
          <w:sz w:val="19"/>
          <w:szCs w:val="19"/>
        </w:rPr>
      </w:pPr>
      <w:proofErr w:type="gramStart"/>
      <w:ins w:id="383" w:author="Nhung.DoanHong" w:date="2016-01-17T22:39:00Z">
        <w:r w:rsidRPr="00F97BD3">
          <w:rPr>
            <w:rFonts w:ascii="Arial" w:eastAsia="Times New Roman" w:hAnsi="Arial" w:cs="Arial"/>
            <w:color w:val="222222"/>
            <w:sz w:val="19"/>
            <w:szCs w:val="19"/>
          </w:rPr>
          <w:t>nó</w:t>
        </w:r>
        <w:proofErr w:type="gramEnd"/>
        <w:r w:rsidRPr="00F97BD3">
          <w:rPr>
            <w:rFonts w:ascii="Arial" w:eastAsia="Times New Roman" w:hAnsi="Arial" w:cs="Arial"/>
            <w:color w:val="222222"/>
            <w:sz w:val="19"/>
            <w:szCs w:val="19"/>
          </w:rPr>
          <w:t xml:space="preserve"> được đổi thành 1 trong quá trình truyền, khi đó bit 1 cuối trong phân đoạn khác</w:t>
        </w:r>
      </w:ins>
    </w:p>
    <w:p w:rsidR="00F97BD3" w:rsidRPr="00F97BD3" w:rsidRDefault="00F97BD3" w:rsidP="00F97BD3">
      <w:pPr>
        <w:shd w:val="clear" w:color="auto" w:fill="FFFFFF"/>
        <w:spacing w:after="0" w:line="240" w:lineRule="auto"/>
        <w:rPr>
          <w:ins w:id="384" w:author="Nhung.DoanHong" w:date="2016-01-17T22:39:00Z"/>
          <w:rFonts w:ascii="Arial" w:eastAsia="Times New Roman" w:hAnsi="Arial" w:cs="Arial"/>
          <w:color w:val="222222"/>
          <w:sz w:val="19"/>
          <w:szCs w:val="19"/>
        </w:rPr>
      </w:pPr>
      <w:proofErr w:type="gramStart"/>
      <w:ins w:id="385" w:author="Nhung.DoanHong" w:date="2016-01-17T22:39:00Z">
        <w:r w:rsidRPr="00F97BD3">
          <w:rPr>
            <w:rFonts w:ascii="Arial" w:eastAsia="Times New Roman" w:hAnsi="Arial" w:cs="Arial"/>
            <w:color w:val="222222"/>
            <w:sz w:val="19"/>
            <w:szCs w:val="19"/>
          </w:rPr>
          <w:t>phải</w:t>
        </w:r>
        <w:proofErr w:type="gramEnd"/>
        <w:r w:rsidRPr="00F97BD3">
          <w:rPr>
            <w:rFonts w:ascii="Arial" w:eastAsia="Times New Roman" w:hAnsi="Arial" w:cs="Arial"/>
            <w:color w:val="222222"/>
            <w:sz w:val="19"/>
            <w:szCs w:val="19"/>
          </w:rPr>
          <w:t xml:space="preserve"> được thay đổi thành 0 bằng không lỗi đó không thể được dò thấy. Trong LRC,</w:t>
        </w:r>
      </w:ins>
    </w:p>
    <w:p w:rsidR="00F97BD3" w:rsidRPr="00F97BD3" w:rsidRDefault="00F97BD3" w:rsidP="00F97BD3">
      <w:pPr>
        <w:shd w:val="clear" w:color="auto" w:fill="FFFFFF"/>
        <w:spacing w:after="0" w:line="240" w:lineRule="auto"/>
        <w:rPr>
          <w:ins w:id="386" w:author="Nhung.DoanHong" w:date="2016-01-17T22:39:00Z"/>
          <w:rFonts w:ascii="Arial" w:eastAsia="Times New Roman" w:hAnsi="Arial" w:cs="Arial"/>
          <w:color w:val="222222"/>
          <w:sz w:val="19"/>
          <w:szCs w:val="19"/>
        </w:rPr>
      </w:pPr>
      <w:proofErr w:type="gramStart"/>
      <w:ins w:id="387" w:author="Nhung.DoanHong" w:date="2016-01-17T22:39:00Z">
        <w:r w:rsidRPr="00F97BD3">
          <w:rPr>
            <w:rFonts w:ascii="Arial" w:eastAsia="Times New Roman" w:hAnsi="Arial" w:cs="Arial"/>
            <w:color w:val="222222"/>
            <w:sz w:val="19"/>
            <w:szCs w:val="19"/>
          </w:rPr>
          <w:t>hai</w:t>
        </w:r>
        <w:proofErr w:type="gramEnd"/>
        <w:r w:rsidRPr="00F97BD3">
          <w:rPr>
            <w:rFonts w:ascii="Arial" w:eastAsia="Times New Roman" w:hAnsi="Arial" w:cs="Arial"/>
            <w:color w:val="222222"/>
            <w:sz w:val="19"/>
            <w:szCs w:val="19"/>
          </w:rPr>
          <w:t xml:space="preserve"> bit 0 có thể thay đổi cả thành 1 mà không sửa đổi tính chẵn lẻ bởi vì các số nhớ</w:t>
        </w:r>
      </w:ins>
    </w:p>
    <w:p w:rsidR="00F97BD3" w:rsidRPr="00F97BD3" w:rsidRDefault="00F97BD3" w:rsidP="00F97BD3">
      <w:pPr>
        <w:shd w:val="clear" w:color="auto" w:fill="FFFFFF"/>
        <w:spacing w:after="0" w:line="240" w:lineRule="auto"/>
        <w:rPr>
          <w:ins w:id="388" w:author="Nhung.DoanHong" w:date="2016-01-17T22:39:00Z"/>
          <w:rFonts w:ascii="Arial" w:eastAsia="Times New Roman" w:hAnsi="Arial" w:cs="Arial"/>
          <w:color w:val="222222"/>
          <w:sz w:val="19"/>
          <w:szCs w:val="19"/>
        </w:rPr>
      </w:pPr>
      <w:proofErr w:type="gramStart"/>
      <w:ins w:id="389" w:author="Nhung.DoanHong" w:date="2016-01-17T22:39:00Z">
        <w:r w:rsidRPr="00F97BD3">
          <w:rPr>
            <w:rFonts w:ascii="Arial" w:eastAsia="Times New Roman" w:hAnsi="Arial" w:cs="Arial"/>
            <w:color w:val="222222"/>
            <w:sz w:val="19"/>
            <w:szCs w:val="19"/>
          </w:rPr>
          <w:t>được</w:t>
        </w:r>
        <w:proofErr w:type="gramEnd"/>
        <w:r w:rsidRPr="00F97BD3">
          <w:rPr>
            <w:rFonts w:ascii="Arial" w:eastAsia="Times New Roman" w:hAnsi="Arial" w:cs="Arial"/>
            <w:color w:val="222222"/>
            <w:sz w:val="19"/>
            <w:szCs w:val="19"/>
          </w:rPr>
          <w:t xml:space="preserve"> loại bỏ. Checksum bảo toàn tất cả các số nhớ; vì vậy mặc dù 2 bit 0 trở thành</w:t>
        </w:r>
      </w:ins>
    </w:p>
    <w:p w:rsidR="00F97BD3" w:rsidRPr="00F97BD3" w:rsidRDefault="00F97BD3" w:rsidP="00F97BD3">
      <w:pPr>
        <w:shd w:val="clear" w:color="auto" w:fill="FFFFFF"/>
        <w:spacing w:after="0" w:line="240" w:lineRule="auto"/>
        <w:rPr>
          <w:ins w:id="390" w:author="Nhung.DoanHong" w:date="2016-01-17T22:39:00Z"/>
          <w:rFonts w:ascii="Arial" w:eastAsia="Times New Roman" w:hAnsi="Arial" w:cs="Arial"/>
          <w:color w:val="222222"/>
          <w:sz w:val="19"/>
          <w:szCs w:val="19"/>
        </w:rPr>
      </w:pPr>
      <w:proofErr w:type="gramStart"/>
      <w:ins w:id="391" w:author="Nhung.DoanHong" w:date="2016-01-17T22:39:00Z">
        <w:r w:rsidRPr="00F97BD3">
          <w:rPr>
            <w:rFonts w:ascii="Arial" w:eastAsia="Times New Roman" w:hAnsi="Arial" w:cs="Arial"/>
            <w:color w:val="222222"/>
            <w:sz w:val="19"/>
            <w:szCs w:val="19"/>
          </w:rPr>
          <w:t>các</w:t>
        </w:r>
        <w:proofErr w:type="gramEnd"/>
        <w:r w:rsidRPr="00F97BD3">
          <w:rPr>
            <w:rFonts w:ascii="Arial" w:eastAsia="Times New Roman" w:hAnsi="Arial" w:cs="Arial"/>
            <w:color w:val="222222"/>
            <w:sz w:val="19"/>
            <w:szCs w:val="19"/>
          </w:rPr>
          <w:t xml:space="preserve"> bit 1 không thay đổi giá trị tại vị trí của chúng, chúng sẽ thay đổi giá trị của vị trí</w:t>
        </w:r>
      </w:ins>
    </w:p>
    <w:p w:rsidR="00F97BD3" w:rsidRPr="00F97BD3" w:rsidRDefault="00F97BD3" w:rsidP="00F97BD3">
      <w:pPr>
        <w:shd w:val="clear" w:color="auto" w:fill="FFFFFF"/>
        <w:spacing w:after="0" w:line="240" w:lineRule="auto"/>
        <w:rPr>
          <w:ins w:id="392" w:author="Nhung.DoanHong" w:date="2016-01-17T22:39:00Z"/>
          <w:rFonts w:ascii="Arial" w:eastAsia="Times New Roman" w:hAnsi="Arial" w:cs="Arial"/>
          <w:color w:val="222222"/>
          <w:sz w:val="19"/>
          <w:szCs w:val="19"/>
        </w:rPr>
      </w:pPr>
      <w:proofErr w:type="gramStart"/>
      <w:ins w:id="393" w:author="Nhung.DoanHong" w:date="2016-01-17T22:39:00Z">
        <w:r w:rsidRPr="00F97BD3">
          <w:rPr>
            <w:rFonts w:ascii="Arial" w:eastAsia="Times New Roman" w:hAnsi="Arial" w:cs="Arial"/>
            <w:color w:val="222222"/>
            <w:sz w:val="19"/>
            <w:szCs w:val="19"/>
          </w:rPr>
          <w:t>của</w:t>
        </w:r>
        <w:proofErr w:type="gramEnd"/>
        <w:r w:rsidRPr="00F97BD3">
          <w:rPr>
            <w:rFonts w:ascii="Arial" w:eastAsia="Times New Roman" w:hAnsi="Arial" w:cs="Arial"/>
            <w:color w:val="222222"/>
            <w:sz w:val="19"/>
            <w:szCs w:val="19"/>
          </w:rPr>
          <w:t xml:space="preserve"> bit tiếp theo cao hơn. Nhưng bất kể thời thời gian nào một đảo ngược bit được</w:t>
        </w:r>
      </w:ins>
    </w:p>
    <w:p w:rsidR="00F97BD3" w:rsidRPr="00F97BD3" w:rsidRDefault="00F97BD3" w:rsidP="00F97BD3">
      <w:pPr>
        <w:shd w:val="clear" w:color="auto" w:fill="FFFFFF"/>
        <w:spacing w:after="0" w:line="240" w:lineRule="auto"/>
        <w:rPr>
          <w:ins w:id="394" w:author="Nhung.DoanHong" w:date="2016-01-17T22:39:00Z"/>
          <w:rFonts w:ascii="Arial" w:eastAsia="Times New Roman" w:hAnsi="Arial" w:cs="Arial"/>
          <w:color w:val="222222"/>
          <w:sz w:val="19"/>
          <w:szCs w:val="19"/>
        </w:rPr>
      </w:pPr>
      <w:proofErr w:type="gramStart"/>
      <w:ins w:id="395" w:author="Nhung.DoanHong" w:date="2016-01-17T22:39:00Z">
        <w:r w:rsidRPr="00F97BD3">
          <w:rPr>
            <w:rFonts w:ascii="Arial" w:eastAsia="Times New Roman" w:hAnsi="Arial" w:cs="Arial"/>
            <w:color w:val="222222"/>
            <w:sz w:val="19"/>
            <w:szCs w:val="19"/>
          </w:rPr>
          <w:t>cân</w:t>
        </w:r>
        <w:proofErr w:type="gramEnd"/>
        <w:r w:rsidRPr="00F97BD3">
          <w:rPr>
            <w:rFonts w:ascii="Arial" w:eastAsia="Times New Roman" w:hAnsi="Arial" w:cs="Arial"/>
            <w:color w:val="222222"/>
            <w:sz w:val="19"/>
            <w:szCs w:val="19"/>
          </w:rPr>
          <w:t xml:space="preserve"> xứng bằng một đảo ngược bit với số tương ứng của phân đoạn dữ liệu khác, do</w:t>
        </w:r>
      </w:ins>
    </w:p>
    <w:p w:rsidR="002203E1" w:rsidRPr="002203E1" w:rsidRDefault="00F97BD3" w:rsidP="00F97BD3">
      <w:pPr>
        <w:shd w:val="clear" w:color="auto" w:fill="FFFFFF"/>
        <w:spacing w:after="0" w:line="240" w:lineRule="auto"/>
        <w:rPr>
          <w:rFonts w:ascii="Arial" w:eastAsia="Times New Roman" w:hAnsi="Arial" w:cs="Arial"/>
          <w:color w:val="222222"/>
          <w:sz w:val="19"/>
          <w:szCs w:val="19"/>
        </w:rPr>
      </w:pPr>
      <w:proofErr w:type="gramStart"/>
      <w:ins w:id="396" w:author="Nhung.DoanHong" w:date="2016-01-17T22:39:00Z">
        <w:r w:rsidRPr="00F97BD3">
          <w:rPr>
            <w:rFonts w:ascii="Arial" w:eastAsia="Times New Roman" w:hAnsi="Arial" w:cs="Arial"/>
            <w:color w:val="222222"/>
            <w:sz w:val="19"/>
            <w:szCs w:val="19"/>
          </w:rPr>
          <w:t>đó</w:t>
        </w:r>
        <w:proofErr w:type="gramEnd"/>
        <w:r w:rsidRPr="00F97BD3">
          <w:rPr>
            <w:rFonts w:ascii="Arial" w:eastAsia="Times New Roman" w:hAnsi="Arial" w:cs="Arial"/>
            <w:color w:val="222222"/>
            <w:sz w:val="19"/>
            <w:szCs w:val="19"/>
          </w:rPr>
          <w:t xml:space="preserve"> lỗi là không hiển minh.</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roofErr w:type="gramStart"/>
      <w:r w:rsidRPr="002203E1">
        <w:rPr>
          <w:rFonts w:ascii="Arial" w:eastAsia="Times New Roman" w:hAnsi="Arial" w:cs="Arial"/>
          <w:b/>
          <w:bCs/>
          <w:color w:val="000000"/>
          <w:sz w:val="19"/>
          <w:szCs w:val="19"/>
        </w:rPr>
        <w:t>Bài 3.</w:t>
      </w:r>
      <w:proofErr w:type="gramEnd"/>
      <w:r w:rsidRPr="002203E1">
        <w:rPr>
          <w:rFonts w:ascii="Arial" w:eastAsia="Times New Roman" w:hAnsi="Arial" w:cs="Arial"/>
          <w:b/>
          <w:bCs/>
          <w:color w:val="000000"/>
          <w:sz w:val="19"/>
          <w:szCs w:val="19"/>
        </w:rPr>
        <w:t xml:space="preserve">  </w:t>
      </w:r>
    </w:p>
    <w:p w:rsidR="002203E1" w:rsidRDefault="002203E1" w:rsidP="002203E1">
      <w:pPr>
        <w:shd w:val="clear" w:color="auto" w:fill="FFFFFF"/>
        <w:spacing w:after="0" w:line="240" w:lineRule="auto"/>
        <w:rPr>
          <w:ins w:id="397" w:author="Nhung.DoanHong" w:date="2016-01-17T23:55:00Z"/>
          <w:rFonts w:ascii="Arial" w:eastAsia="Times New Roman" w:hAnsi="Arial" w:cs="Arial"/>
          <w:b/>
          <w:bCs/>
          <w:color w:val="000000"/>
          <w:sz w:val="19"/>
          <w:szCs w:val="19"/>
        </w:rPr>
      </w:pPr>
      <w:r w:rsidRPr="002203E1">
        <w:rPr>
          <w:rFonts w:ascii="Arial" w:eastAsia="Times New Roman" w:hAnsi="Arial" w:cs="Arial"/>
          <w:b/>
          <w:bCs/>
          <w:color w:val="000000"/>
          <w:sz w:val="19"/>
          <w:szCs w:val="19"/>
        </w:rPr>
        <w:lastRenderedPageBreak/>
        <w:t>1.1 Cho trước chuỗi kiểm tra khung tin (frame check sequence - FCS), tính mã CRC của một dữ liệu được cho dưới dạng chuỗi bit.</w:t>
      </w:r>
    </w:p>
    <w:p w:rsidR="00A438FE" w:rsidRPr="002203E1" w:rsidRDefault="00A438FE" w:rsidP="002203E1">
      <w:pPr>
        <w:shd w:val="clear" w:color="auto" w:fill="FFFFFF"/>
        <w:spacing w:after="0" w:line="240" w:lineRule="auto"/>
        <w:rPr>
          <w:rFonts w:ascii="Arial" w:eastAsia="Times New Roman" w:hAnsi="Arial" w:cs="Arial"/>
          <w:color w:val="222222"/>
          <w:sz w:val="19"/>
          <w:szCs w:val="19"/>
        </w:rPr>
      </w:pPr>
      <w:ins w:id="398" w:author="Nhung.DoanHong" w:date="2016-01-17T23:55:00Z">
        <w:r>
          <w:rPr>
            <w:rFonts w:ascii="Arial" w:eastAsia="Times New Roman" w:hAnsi="Arial" w:cs="Arial"/>
            <w:noProof/>
            <w:color w:val="222222"/>
            <w:sz w:val="19"/>
            <w:szCs w:val="19"/>
          </w:rPr>
          <w:drawing>
            <wp:inline distT="0" distB="0" distL="0" distR="0">
              <wp:extent cx="3676650" cy="279830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3676650" cy="2798308"/>
                      </a:xfrm>
                      <a:prstGeom prst="rect">
                        <a:avLst/>
                      </a:prstGeom>
                      <a:noFill/>
                      <a:ln w="9525">
                        <a:noFill/>
                        <a:miter lim="800000"/>
                        <a:headEnd/>
                        <a:tailEnd/>
                      </a:ln>
                    </pic:spPr>
                  </pic:pic>
                </a:graphicData>
              </a:graphic>
            </wp:inline>
          </w:drawing>
        </w:r>
      </w:ins>
    </w:p>
    <w:p w:rsidR="0018239A" w:rsidRDefault="00D32415" w:rsidP="002203E1">
      <w:pPr>
        <w:shd w:val="clear" w:color="auto" w:fill="FFFFFF"/>
        <w:spacing w:after="0" w:line="240" w:lineRule="auto"/>
        <w:rPr>
          <w:ins w:id="399" w:author="Nhung.DoanHong" w:date="2016-01-17T23:51:00Z"/>
          <w:rFonts w:ascii="Arial" w:eastAsia="Times New Roman" w:hAnsi="Arial" w:cs="Arial"/>
          <w:b/>
          <w:bCs/>
          <w:color w:val="000000"/>
          <w:sz w:val="19"/>
          <w:szCs w:val="19"/>
        </w:rPr>
      </w:pPr>
      <w:ins w:id="400" w:author="Nhung.DoanHong" w:date="2016-01-17T23:51:00Z">
        <w:r>
          <w:rPr>
            <w:rFonts w:ascii="Arial" w:eastAsia="Times New Roman" w:hAnsi="Arial" w:cs="Arial"/>
            <w:b/>
            <w:bCs/>
            <w:noProof/>
            <w:color w:val="000000"/>
            <w:sz w:val="19"/>
            <w:szCs w:val="19"/>
          </w:rPr>
          <w:drawing>
            <wp:inline distT="0" distB="0" distL="0" distR="0">
              <wp:extent cx="3429000" cy="177343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429000" cy="1773436"/>
                      </a:xfrm>
                      <a:prstGeom prst="rect">
                        <a:avLst/>
                      </a:prstGeom>
                      <a:noFill/>
                      <a:ln w="9525">
                        <a:noFill/>
                        <a:miter lim="800000"/>
                        <a:headEnd/>
                        <a:tailEnd/>
                      </a:ln>
                    </pic:spPr>
                  </pic:pic>
                </a:graphicData>
              </a:graphic>
            </wp:inline>
          </w:drawing>
        </w:r>
      </w:ins>
    </w:p>
    <w:p w:rsidR="00D32415" w:rsidRDefault="00D32415" w:rsidP="002203E1">
      <w:pPr>
        <w:shd w:val="clear" w:color="auto" w:fill="FFFFFF"/>
        <w:spacing w:after="0" w:line="240" w:lineRule="auto"/>
        <w:rPr>
          <w:ins w:id="401" w:author="Nhung.DoanHong" w:date="2016-01-17T23:52:00Z"/>
          <w:rFonts w:ascii="Arial" w:eastAsia="Times New Roman" w:hAnsi="Arial" w:cs="Arial"/>
          <w:b/>
          <w:bCs/>
          <w:color w:val="000000"/>
          <w:sz w:val="19"/>
          <w:szCs w:val="19"/>
        </w:rPr>
      </w:pPr>
      <w:ins w:id="402" w:author="Nhung.DoanHong" w:date="2016-01-17T23:52:00Z">
        <w:r>
          <w:rPr>
            <w:rFonts w:ascii="Arial" w:eastAsia="Times New Roman" w:hAnsi="Arial" w:cs="Arial"/>
            <w:b/>
            <w:bCs/>
            <w:noProof/>
            <w:color w:val="000000"/>
            <w:sz w:val="19"/>
            <w:szCs w:val="19"/>
          </w:rPr>
          <w:drawing>
            <wp:inline distT="0" distB="0" distL="0" distR="0">
              <wp:extent cx="3829050" cy="23604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829050" cy="2360440"/>
                      </a:xfrm>
                      <a:prstGeom prst="rect">
                        <a:avLst/>
                      </a:prstGeom>
                      <a:noFill/>
                      <a:ln w="9525">
                        <a:noFill/>
                        <a:miter lim="800000"/>
                        <a:headEnd/>
                        <a:tailEnd/>
                      </a:ln>
                    </pic:spPr>
                  </pic:pic>
                </a:graphicData>
              </a:graphic>
            </wp:inline>
          </w:drawing>
        </w:r>
      </w:ins>
    </w:p>
    <w:p w:rsidR="00D32415" w:rsidRDefault="00D32415" w:rsidP="002203E1">
      <w:pPr>
        <w:shd w:val="clear" w:color="auto" w:fill="FFFFFF"/>
        <w:spacing w:after="0" w:line="240" w:lineRule="auto"/>
        <w:rPr>
          <w:ins w:id="403" w:author="Nhung.DoanHong" w:date="2016-01-17T23:53:00Z"/>
          <w:rFonts w:ascii="Arial" w:eastAsia="Times New Roman" w:hAnsi="Arial" w:cs="Arial"/>
          <w:b/>
          <w:bCs/>
          <w:noProof/>
          <w:color w:val="000000"/>
          <w:sz w:val="19"/>
          <w:szCs w:val="19"/>
        </w:rPr>
      </w:pPr>
      <w:ins w:id="404" w:author="Nhung.DoanHong" w:date="2016-01-17T23:53:00Z">
        <w:r>
          <w:rPr>
            <w:rFonts w:ascii="Arial" w:eastAsia="Times New Roman" w:hAnsi="Arial" w:cs="Arial"/>
            <w:b/>
            <w:bCs/>
            <w:noProof/>
            <w:color w:val="000000"/>
            <w:sz w:val="19"/>
            <w:szCs w:val="19"/>
          </w:rPr>
          <w:drawing>
            <wp:inline distT="0" distB="0" distL="0" distR="0">
              <wp:extent cx="3771900" cy="75118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771900" cy="751183"/>
                      </a:xfrm>
                      <a:prstGeom prst="rect">
                        <a:avLst/>
                      </a:prstGeom>
                      <a:noFill/>
                      <a:ln w="9525">
                        <a:noFill/>
                        <a:miter lim="800000"/>
                        <a:headEnd/>
                        <a:tailEnd/>
                      </a:ln>
                    </pic:spPr>
                  </pic:pic>
                </a:graphicData>
              </a:graphic>
            </wp:inline>
          </w:drawing>
        </w:r>
        <w:r>
          <w:rPr>
            <w:rFonts w:ascii="Arial" w:eastAsia="Times New Roman" w:hAnsi="Arial" w:cs="Arial"/>
            <w:b/>
            <w:bCs/>
            <w:noProof/>
            <w:color w:val="000000"/>
            <w:sz w:val="19"/>
            <w:szCs w:val="19"/>
          </w:rPr>
          <w:t xml:space="preserve"> </w:t>
        </w:r>
      </w:ins>
    </w:p>
    <w:p w:rsidR="00D32415" w:rsidRDefault="00D32415" w:rsidP="002203E1">
      <w:pPr>
        <w:shd w:val="clear" w:color="auto" w:fill="FFFFFF"/>
        <w:spacing w:after="0" w:line="240" w:lineRule="auto"/>
        <w:rPr>
          <w:ins w:id="405" w:author="Nhung.DoanHong" w:date="2016-01-17T23:53:00Z"/>
          <w:rFonts w:ascii="Arial" w:eastAsia="Times New Roman" w:hAnsi="Arial" w:cs="Arial"/>
          <w:b/>
          <w:bCs/>
          <w:color w:val="000000"/>
          <w:sz w:val="19"/>
          <w:szCs w:val="19"/>
        </w:rPr>
      </w:pPr>
      <w:ins w:id="406" w:author="Nhung.DoanHong" w:date="2016-01-17T23:53:00Z">
        <w:r>
          <w:rPr>
            <w:rFonts w:ascii="Arial" w:eastAsia="Times New Roman" w:hAnsi="Arial" w:cs="Arial"/>
            <w:b/>
            <w:bCs/>
            <w:noProof/>
            <w:color w:val="000000"/>
            <w:sz w:val="19"/>
            <w:szCs w:val="19"/>
          </w:rPr>
          <w:lastRenderedPageBreak/>
          <w:drawing>
            <wp:inline distT="0" distB="0" distL="0" distR="0">
              <wp:extent cx="3114675" cy="1276578"/>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114675" cy="1276578"/>
                      </a:xfrm>
                      <a:prstGeom prst="rect">
                        <a:avLst/>
                      </a:prstGeom>
                      <a:noFill/>
                      <a:ln w="9525">
                        <a:noFill/>
                        <a:miter lim="800000"/>
                        <a:headEnd/>
                        <a:tailEnd/>
                      </a:ln>
                    </pic:spPr>
                  </pic:pic>
                </a:graphicData>
              </a:graphic>
            </wp:inline>
          </w:drawing>
        </w:r>
      </w:ins>
    </w:p>
    <w:p w:rsidR="00D32415" w:rsidRDefault="00D32415" w:rsidP="002203E1">
      <w:pPr>
        <w:shd w:val="clear" w:color="auto" w:fill="FFFFFF"/>
        <w:spacing w:after="0" w:line="240" w:lineRule="auto"/>
        <w:rPr>
          <w:ins w:id="407" w:author="Nhung.DoanHong" w:date="2016-01-17T09:12:00Z"/>
          <w:rFonts w:ascii="Arial" w:eastAsia="Times New Roman" w:hAnsi="Arial" w:cs="Arial"/>
          <w:b/>
          <w:bCs/>
          <w:color w:val="000000"/>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1.2 Khi sử dụng phương pháp kiểm tra dư </w:t>
      </w:r>
      <w:proofErr w:type="gramStart"/>
      <w:r w:rsidRPr="002203E1">
        <w:rPr>
          <w:rFonts w:ascii="Arial" w:eastAsia="Times New Roman" w:hAnsi="Arial" w:cs="Arial"/>
          <w:b/>
          <w:bCs/>
          <w:color w:val="000000"/>
          <w:sz w:val="19"/>
          <w:szCs w:val="19"/>
        </w:rPr>
        <w:t>vòng(</w:t>
      </w:r>
      <w:proofErr w:type="gramEnd"/>
      <w:r w:rsidRPr="002203E1">
        <w:rPr>
          <w:rFonts w:ascii="Arial" w:eastAsia="Times New Roman" w:hAnsi="Arial" w:cs="Arial"/>
          <w:b/>
          <w:bCs/>
          <w:color w:val="000000"/>
          <w:sz w:val="19"/>
          <w:szCs w:val="19"/>
        </w:rPr>
        <w:t>Cyclic Redundancy Check - CRC, trường hợp lỗi như thế nào thì bên nhận không phát hiện được lỗi?</w:t>
      </w:r>
    </w:p>
    <w:p w:rsidR="00E23CC8" w:rsidRPr="00E23CC8" w:rsidRDefault="00E23CC8" w:rsidP="00E23CC8">
      <w:pPr>
        <w:shd w:val="clear" w:color="auto" w:fill="FFFFFF"/>
        <w:spacing w:after="0" w:line="240" w:lineRule="auto"/>
        <w:rPr>
          <w:ins w:id="408" w:author="Nhung.DoanHong" w:date="2016-01-17T23:44:00Z"/>
          <w:rFonts w:ascii="Arial" w:eastAsia="Times New Roman" w:hAnsi="Arial" w:cs="Arial"/>
          <w:color w:val="222222"/>
          <w:sz w:val="19"/>
          <w:szCs w:val="19"/>
        </w:rPr>
      </w:pPr>
      <w:ins w:id="409" w:author="Nhung.DoanHong" w:date="2016-01-17T23:44:00Z">
        <w:r w:rsidRPr="00E23CC8">
          <w:rPr>
            <w:rFonts w:ascii="Arial" w:eastAsia="Times New Roman" w:hAnsi="Arial" w:cs="Arial"/>
            <w:color w:val="222222"/>
            <w:sz w:val="19"/>
            <w:szCs w:val="19"/>
          </w:rPr>
          <w:t>Các lỗi được phát hiện</w:t>
        </w:r>
        <w:r w:rsidR="00542A51">
          <w:rPr>
            <w:rFonts w:ascii="Arial" w:eastAsia="Times New Roman" w:hAnsi="Arial" w:cs="Arial"/>
            <w:color w:val="222222"/>
            <w:sz w:val="19"/>
            <w:szCs w:val="19"/>
          </w:rPr>
          <w:t xml:space="preserve"> </w:t>
        </w:r>
        <w:r w:rsidR="00542A51" w:rsidRPr="00542A51">
          <w:rPr>
            <w:rFonts w:ascii="Arial" w:eastAsia="Times New Roman" w:hAnsi="Arial" w:cs="Arial"/>
            <w:color w:val="222222"/>
            <w:sz w:val="19"/>
            <w:szCs w:val="19"/>
          </w:rPr>
          <w:sym w:font="Wingdings" w:char="F0E0"/>
        </w:r>
        <w:r w:rsidR="00542A51">
          <w:rPr>
            <w:rFonts w:ascii="Arial" w:eastAsia="Times New Roman" w:hAnsi="Arial" w:cs="Arial"/>
            <w:color w:val="222222"/>
            <w:sz w:val="19"/>
            <w:szCs w:val="19"/>
          </w:rPr>
          <w:t xml:space="preserve"> tr</w:t>
        </w:r>
      </w:ins>
      <w:ins w:id="410" w:author="Nhung.DoanHong" w:date="2016-01-17T23:45:00Z">
        <w:r w:rsidR="00542A51">
          <w:rPr>
            <w:rFonts w:ascii="Arial" w:eastAsia="Times New Roman" w:hAnsi="Arial" w:cs="Arial"/>
            <w:color w:val="222222"/>
            <w:sz w:val="19"/>
            <w:szCs w:val="19"/>
          </w:rPr>
          <w:t>ả lời ngược lại</w:t>
        </w:r>
      </w:ins>
    </w:p>
    <w:p w:rsidR="00E23CC8" w:rsidRPr="00E23CC8" w:rsidRDefault="00E23CC8" w:rsidP="00E23CC8">
      <w:pPr>
        <w:shd w:val="clear" w:color="auto" w:fill="FFFFFF"/>
        <w:spacing w:after="0" w:line="240" w:lineRule="auto"/>
        <w:rPr>
          <w:ins w:id="411" w:author="Nhung.DoanHong" w:date="2016-01-17T23:44:00Z"/>
          <w:rFonts w:ascii="Arial" w:eastAsia="Times New Roman" w:hAnsi="Arial" w:cs="Arial"/>
          <w:color w:val="222222"/>
          <w:sz w:val="19"/>
          <w:szCs w:val="19"/>
        </w:rPr>
      </w:pPr>
      <w:ins w:id="412" w:author="Nhung.DoanHong" w:date="2016-01-17T23:44:00Z">
        <w:r w:rsidRPr="00E23CC8">
          <w:rPr>
            <w:rFonts w:ascii="Arial" w:eastAsia="Times New Roman" w:hAnsi="Arial" w:cs="Arial"/>
            <w:color w:val="222222"/>
            <w:sz w:val="19"/>
            <w:szCs w:val="19"/>
          </w:rPr>
          <w:t>– Tất cả các lỗi bit đơn</w:t>
        </w:r>
      </w:ins>
    </w:p>
    <w:p w:rsidR="00E23CC8" w:rsidRPr="00E23CC8" w:rsidRDefault="00E23CC8" w:rsidP="00E23CC8">
      <w:pPr>
        <w:shd w:val="clear" w:color="auto" w:fill="FFFFFF"/>
        <w:spacing w:after="0" w:line="240" w:lineRule="auto"/>
        <w:rPr>
          <w:ins w:id="413" w:author="Nhung.DoanHong" w:date="2016-01-17T23:44:00Z"/>
          <w:rFonts w:ascii="Arial" w:eastAsia="Times New Roman" w:hAnsi="Arial" w:cs="Arial"/>
          <w:color w:val="222222"/>
          <w:sz w:val="19"/>
          <w:szCs w:val="19"/>
        </w:rPr>
      </w:pPr>
      <w:ins w:id="414" w:author="Nhung.DoanHong" w:date="2016-01-17T23:44:00Z">
        <w:r w:rsidRPr="00E23CC8">
          <w:rPr>
            <w:rFonts w:ascii="Arial" w:eastAsia="Times New Roman" w:hAnsi="Arial" w:cs="Arial"/>
            <w:color w:val="222222"/>
            <w:sz w:val="19"/>
            <w:szCs w:val="19"/>
          </w:rPr>
          <w:t>– Tất cả các lỗi kép nếu P(x) có ít nhất 3 toán hạng</w:t>
        </w:r>
      </w:ins>
    </w:p>
    <w:p w:rsidR="00E23CC8" w:rsidRPr="00E23CC8" w:rsidRDefault="00E23CC8" w:rsidP="00E23CC8">
      <w:pPr>
        <w:shd w:val="clear" w:color="auto" w:fill="FFFFFF"/>
        <w:spacing w:after="0" w:line="240" w:lineRule="auto"/>
        <w:rPr>
          <w:ins w:id="415" w:author="Nhung.DoanHong" w:date="2016-01-17T23:44:00Z"/>
          <w:rFonts w:ascii="Arial" w:eastAsia="Times New Roman" w:hAnsi="Arial" w:cs="Arial"/>
          <w:color w:val="222222"/>
          <w:sz w:val="19"/>
          <w:szCs w:val="19"/>
        </w:rPr>
      </w:pPr>
      <w:ins w:id="416" w:author="Nhung.DoanHong" w:date="2016-01-17T23:44:00Z">
        <w:r w:rsidRPr="00E23CC8">
          <w:rPr>
            <w:rFonts w:ascii="Arial" w:eastAsia="Times New Roman" w:hAnsi="Arial" w:cs="Arial"/>
            <w:color w:val="222222"/>
            <w:sz w:val="19"/>
            <w:szCs w:val="19"/>
          </w:rPr>
          <w:t>– Một số lẻ lỗi bất kỳ nếu P(x) chứa 1 thừa số (x+1)</w:t>
        </w:r>
      </w:ins>
    </w:p>
    <w:p w:rsidR="00E23CC8" w:rsidRPr="00E23CC8" w:rsidRDefault="00E23CC8" w:rsidP="00E23CC8">
      <w:pPr>
        <w:shd w:val="clear" w:color="auto" w:fill="FFFFFF"/>
        <w:spacing w:after="0" w:line="240" w:lineRule="auto"/>
        <w:rPr>
          <w:ins w:id="417" w:author="Nhung.DoanHong" w:date="2016-01-17T23:44:00Z"/>
          <w:rFonts w:ascii="Arial" w:eastAsia="Times New Roman" w:hAnsi="Arial" w:cs="Arial"/>
          <w:color w:val="222222"/>
          <w:sz w:val="19"/>
          <w:szCs w:val="19"/>
        </w:rPr>
      </w:pPr>
      <w:ins w:id="418" w:author="Nhung.DoanHong" w:date="2016-01-17T23:44:00Z">
        <w:r w:rsidRPr="00E23CC8">
          <w:rPr>
            <w:rFonts w:ascii="Arial" w:eastAsia="Times New Roman" w:hAnsi="Arial" w:cs="Arial"/>
            <w:color w:val="222222"/>
            <w:sz w:val="19"/>
            <w:szCs w:val="19"/>
          </w:rPr>
          <w:t>– Bất kỳ lỗi chùm nào mà chiều dài của chùm nhỏ</w:t>
        </w:r>
      </w:ins>
    </w:p>
    <w:p w:rsidR="00E23CC8" w:rsidRPr="00E23CC8" w:rsidRDefault="00E23CC8" w:rsidP="00E23CC8">
      <w:pPr>
        <w:shd w:val="clear" w:color="auto" w:fill="FFFFFF"/>
        <w:spacing w:after="0" w:line="240" w:lineRule="auto"/>
        <w:rPr>
          <w:ins w:id="419" w:author="Nhung.DoanHong" w:date="2016-01-17T23:44:00Z"/>
          <w:rFonts w:ascii="Arial" w:eastAsia="Times New Roman" w:hAnsi="Arial" w:cs="Arial"/>
          <w:color w:val="222222"/>
          <w:sz w:val="19"/>
          <w:szCs w:val="19"/>
        </w:rPr>
      </w:pPr>
      <w:proofErr w:type="gramStart"/>
      <w:ins w:id="420" w:author="Nhung.DoanHong" w:date="2016-01-17T23:44:00Z">
        <w:r w:rsidRPr="00E23CC8">
          <w:rPr>
            <w:rFonts w:ascii="Arial" w:eastAsia="Times New Roman" w:hAnsi="Arial" w:cs="Arial"/>
            <w:color w:val="222222"/>
            <w:sz w:val="19"/>
            <w:szCs w:val="19"/>
          </w:rPr>
          <w:t>hơn</w:t>
        </w:r>
        <w:proofErr w:type="gramEnd"/>
        <w:r w:rsidRPr="00E23CC8">
          <w:rPr>
            <w:rFonts w:ascii="Arial" w:eastAsia="Times New Roman" w:hAnsi="Arial" w:cs="Arial"/>
            <w:color w:val="222222"/>
            <w:sz w:val="19"/>
            <w:szCs w:val="19"/>
          </w:rPr>
          <w:t xml:space="preserve"> hoặc bằng chiều dài FCS</w:t>
        </w:r>
      </w:ins>
    </w:p>
    <w:p w:rsidR="002203E1" w:rsidRPr="002203E1" w:rsidRDefault="00E23CC8" w:rsidP="00E23CC8">
      <w:pPr>
        <w:shd w:val="clear" w:color="auto" w:fill="FFFFFF"/>
        <w:spacing w:after="0" w:line="240" w:lineRule="auto"/>
        <w:rPr>
          <w:rFonts w:ascii="Arial" w:eastAsia="Times New Roman" w:hAnsi="Arial" w:cs="Arial"/>
          <w:color w:val="222222"/>
          <w:sz w:val="19"/>
          <w:szCs w:val="19"/>
        </w:rPr>
      </w:pPr>
      <w:ins w:id="421" w:author="Nhung.DoanHong" w:date="2016-01-17T23:44:00Z">
        <w:r w:rsidRPr="00E23CC8">
          <w:rPr>
            <w:rFonts w:ascii="Arial" w:eastAsia="Times New Roman" w:hAnsi="Arial" w:cs="Arial"/>
            <w:color w:val="222222"/>
            <w:sz w:val="19"/>
            <w:szCs w:val="19"/>
          </w:rPr>
          <w:t>– Hầu hết các lỗi chùm lớn hơn</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roofErr w:type="gramStart"/>
      <w:r w:rsidRPr="002203E1">
        <w:rPr>
          <w:rFonts w:ascii="Arial" w:eastAsia="Times New Roman" w:hAnsi="Arial" w:cs="Arial"/>
          <w:b/>
          <w:bCs/>
          <w:color w:val="000000"/>
          <w:sz w:val="19"/>
          <w:szCs w:val="19"/>
        </w:rPr>
        <w:t>Bài 4.</w:t>
      </w:r>
      <w:proofErr w:type="gramEnd"/>
      <w:r w:rsidRPr="002203E1">
        <w:rPr>
          <w:rFonts w:ascii="Arial" w:eastAsia="Times New Roman" w:hAnsi="Arial" w:cs="Arial"/>
          <w:b/>
          <w:bCs/>
          <w:color w:val="000000"/>
          <w:sz w:val="19"/>
          <w:szCs w:val="19"/>
        </w:rPr>
        <w:t> </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1.1 Tính khoảng cách </w:t>
      </w:r>
      <w:proofErr w:type="gramStart"/>
      <w:r w:rsidRPr="002203E1">
        <w:rPr>
          <w:rFonts w:ascii="Arial" w:eastAsia="Times New Roman" w:hAnsi="Arial" w:cs="Arial"/>
          <w:b/>
          <w:bCs/>
          <w:color w:val="000000"/>
          <w:sz w:val="19"/>
          <w:szCs w:val="19"/>
        </w:rPr>
        <w:t>Hamming</w:t>
      </w:r>
      <w:proofErr w:type="gramEnd"/>
      <w:r w:rsidRPr="002203E1">
        <w:rPr>
          <w:rFonts w:ascii="Arial" w:eastAsia="Times New Roman" w:hAnsi="Arial" w:cs="Arial"/>
          <w:b/>
          <w:bCs/>
          <w:color w:val="000000"/>
          <w:sz w:val="19"/>
          <w:szCs w:val="19"/>
        </w:rPr>
        <w:t xml:space="preserve"> giữa các khoá mã (code words)</w:t>
      </w:r>
    </w:p>
    <w:p w:rsidR="00B63747" w:rsidRPr="00B63747" w:rsidRDefault="00B63747" w:rsidP="00B63747">
      <w:pPr>
        <w:shd w:val="clear" w:color="auto" w:fill="FFFFFF"/>
        <w:spacing w:after="0" w:line="240" w:lineRule="auto"/>
        <w:rPr>
          <w:ins w:id="422" w:author="Nhung.DoanHong" w:date="2016-01-17T21:41:00Z"/>
          <w:rFonts w:ascii="Arial" w:eastAsia="Times New Roman" w:hAnsi="Arial" w:cs="Arial"/>
          <w:b/>
          <w:bCs/>
          <w:color w:val="000000"/>
          <w:sz w:val="19"/>
          <w:szCs w:val="19"/>
        </w:rPr>
      </w:pPr>
      <w:ins w:id="423" w:author="Nhung.DoanHong" w:date="2016-01-17T21:41:00Z">
        <w:r w:rsidRPr="00B63747">
          <w:rPr>
            <w:rFonts w:ascii="Arial" w:eastAsia="Times New Roman" w:hAnsi="Arial" w:cs="Arial"/>
            <w:b/>
            <w:bCs/>
            <w:color w:val="000000"/>
            <w:sz w:val="19"/>
            <w:szCs w:val="19"/>
          </w:rPr>
          <w:t>The number of bit positions in which two codewords differ is called the Hamming distance.</w:t>
        </w:r>
      </w:ins>
    </w:p>
    <w:p w:rsidR="00D418A9" w:rsidRDefault="00B63747" w:rsidP="00B63747">
      <w:pPr>
        <w:shd w:val="clear" w:color="auto" w:fill="FFFFFF"/>
        <w:spacing w:after="0" w:line="240" w:lineRule="auto"/>
        <w:rPr>
          <w:ins w:id="424" w:author="Nhung.DoanHong" w:date="2016-01-17T02:58:00Z"/>
          <w:rFonts w:ascii="Arial" w:eastAsia="Times New Roman" w:hAnsi="Arial" w:cs="Arial"/>
          <w:b/>
          <w:bCs/>
          <w:color w:val="000000"/>
          <w:sz w:val="19"/>
          <w:szCs w:val="19"/>
        </w:rPr>
      </w:pPr>
      <w:ins w:id="425" w:author="Nhung.DoanHong" w:date="2016-01-17T21:41:00Z">
        <w:r w:rsidRPr="00B63747">
          <w:rPr>
            <w:rFonts w:ascii="Arial" w:eastAsia="Times New Roman" w:hAnsi="Arial" w:cs="Arial"/>
            <w:b/>
            <w:bCs/>
            <w:color w:val="000000"/>
            <w:sz w:val="19"/>
            <w:szCs w:val="19"/>
          </w:rPr>
          <w:t> Example: Hamming distance of 10</w:t>
        </w:r>
        <w:r w:rsidRPr="00D81DDC">
          <w:rPr>
            <w:rFonts w:ascii="Arial" w:eastAsia="Times New Roman" w:hAnsi="Arial" w:cs="Arial"/>
            <w:b/>
            <w:bCs/>
            <w:color w:val="000000"/>
            <w:sz w:val="19"/>
            <w:szCs w:val="19"/>
            <w:highlight w:val="yellow"/>
            <w:rPrChange w:id="426" w:author="Nhung.DoanHong" w:date="2016-01-17T21:41:00Z">
              <w:rPr>
                <w:rFonts w:ascii="Arial" w:eastAsia="Times New Roman" w:hAnsi="Arial" w:cs="Arial"/>
                <w:b/>
                <w:bCs/>
                <w:color w:val="000000"/>
                <w:sz w:val="19"/>
                <w:szCs w:val="19"/>
              </w:rPr>
            </w:rPrChange>
          </w:rPr>
          <w:t>001</w:t>
        </w:r>
        <w:r w:rsidRPr="00B63747">
          <w:rPr>
            <w:rFonts w:ascii="Arial" w:eastAsia="Times New Roman" w:hAnsi="Arial" w:cs="Arial"/>
            <w:b/>
            <w:bCs/>
            <w:color w:val="000000"/>
            <w:sz w:val="19"/>
            <w:szCs w:val="19"/>
          </w:rPr>
          <w:t>001 and 10</w:t>
        </w:r>
        <w:r w:rsidRPr="00D81DDC">
          <w:rPr>
            <w:rFonts w:ascii="Arial" w:eastAsia="Times New Roman" w:hAnsi="Arial" w:cs="Arial"/>
            <w:b/>
            <w:bCs/>
            <w:color w:val="000000"/>
            <w:sz w:val="19"/>
            <w:szCs w:val="19"/>
            <w:highlight w:val="yellow"/>
            <w:rPrChange w:id="427" w:author="Nhung.DoanHong" w:date="2016-01-17T21:41:00Z">
              <w:rPr>
                <w:rFonts w:ascii="Arial" w:eastAsia="Times New Roman" w:hAnsi="Arial" w:cs="Arial"/>
                <w:b/>
                <w:bCs/>
                <w:color w:val="000000"/>
                <w:sz w:val="19"/>
                <w:szCs w:val="19"/>
              </w:rPr>
            </w:rPrChange>
          </w:rPr>
          <w:t>110</w:t>
        </w:r>
        <w:r w:rsidRPr="00B63747">
          <w:rPr>
            <w:rFonts w:ascii="Arial" w:eastAsia="Times New Roman" w:hAnsi="Arial" w:cs="Arial"/>
            <w:b/>
            <w:bCs/>
            <w:color w:val="000000"/>
            <w:sz w:val="19"/>
            <w:szCs w:val="19"/>
          </w:rPr>
          <w:t>001 is 3.</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1.2 Độ dài của mã sửa lỗi cho đoạn dữ liệu có kích thước 8 bits và có khả năng sửa được tối đa 2 lỗi </w:t>
      </w:r>
      <w:proofErr w:type="gramStart"/>
      <w:r w:rsidRPr="002203E1">
        <w:rPr>
          <w:rFonts w:ascii="Arial" w:eastAsia="Times New Roman" w:hAnsi="Arial" w:cs="Arial"/>
          <w:b/>
          <w:bCs/>
          <w:color w:val="000000"/>
          <w:sz w:val="19"/>
          <w:szCs w:val="19"/>
        </w:rPr>
        <w:t>tối</w:t>
      </w:r>
      <w:proofErr w:type="gramEnd"/>
      <w:r w:rsidRPr="002203E1">
        <w:rPr>
          <w:rFonts w:ascii="Arial" w:eastAsia="Times New Roman" w:hAnsi="Arial" w:cs="Arial"/>
          <w:b/>
          <w:bCs/>
          <w:color w:val="000000"/>
          <w:sz w:val="19"/>
          <w:szCs w:val="19"/>
        </w:rPr>
        <w:t xml:space="preserve"> thiểu là bao nhiêu bits?</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4</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1. Phân tích hiệu quả sử dụng đường truyền khi sử dụng cơ chế điều khiển luồng stop-and-wait trên đường truyền LAN không dây và đường truyền vệ tinh</w:t>
      </w:r>
    </w:p>
    <w:p w:rsidR="00BE37C5" w:rsidRPr="00BE37C5" w:rsidRDefault="00BE37C5" w:rsidP="00BE37C5">
      <w:pPr>
        <w:shd w:val="clear" w:color="auto" w:fill="FFFFFF"/>
        <w:spacing w:after="0" w:line="240" w:lineRule="auto"/>
        <w:rPr>
          <w:ins w:id="428" w:author="Nhung.DoanHong" w:date="2016-01-18T00:21:00Z"/>
          <w:rFonts w:ascii="Arial" w:eastAsia="Times New Roman" w:hAnsi="Arial" w:cs="Arial"/>
          <w:color w:val="222222"/>
          <w:sz w:val="19"/>
          <w:szCs w:val="19"/>
        </w:rPr>
      </w:pPr>
      <w:ins w:id="429" w:author="Nhung.DoanHong" w:date="2016-01-18T00:21:00Z">
        <w:r w:rsidRPr="00BE37C5">
          <w:rPr>
            <w:rFonts w:ascii="Arial" w:eastAsia="Times New Roman" w:hAnsi="Arial" w:cs="Arial"/>
            <w:color w:val="222222"/>
            <w:sz w:val="19"/>
            <w:szCs w:val="19"/>
          </w:rPr>
          <w:t xml:space="preserve">Trạm nguồn truyền 1 frame dữ liệu cho trạm </w:t>
        </w:r>
        <w:proofErr w:type="gramStart"/>
        <w:r w:rsidRPr="00BE37C5">
          <w:rPr>
            <w:rFonts w:ascii="Arial" w:eastAsia="Times New Roman" w:hAnsi="Arial" w:cs="Arial"/>
            <w:color w:val="222222"/>
            <w:sz w:val="19"/>
            <w:szCs w:val="19"/>
          </w:rPr>
          <w:t>thu</w:t>
        </w:r>
        <w:proofErr w:type="gramEnd"/>
        <w:r w:rsidRPr="00BE37C5">
          <w:rPr>
            <w:rFonts w:ascii="Arial" w:eastAsia="Times New Roman" w:hAnsi="Arial" w:cs="Arial"/>
            <w:color w:val="222222"/>
            <w:sz w:val="19"/>
            <w:szCs w:val="19"/>
          </w:rPr>
          <w:t xml:space="preserve"> rồi dừng và chờ trạm thu trả lời.</w:t>
        </w:r>
      </w:ins>
    </w:p>
    <w:p w:rsidR="00BE37C5" w:rsidRPr="00BE37C5" w:rsidRDefault="00BE37C5" w:rsidP="00BE37C5">
      <w:pPr>
        <w:shd w:val="clear" w:color="auto" w:fill="FFFFFF"/>
        <w:spacing w:after="0" w:line="240" w:lineRule="auto"/>
        <w:rPr>
          <w:ins w:id="430" w:author="Nhung.DoanHong" w:date="2016-01-18T00:21:00Z"/>
          <w:rFonts w:ascii="Arial" w:eastAsia="Times New Roman" w:hAnsi="Arial" w:cs="Arial"/>
          <w:color w:val="222222"/>
          <w:sz w:val="19"/>
          <w:szCs w:val="19"/>
        </w:rPr>
      </w:pPr>
      <w:ins w:id="431" w:author="Nhung.DoanHong" w:date="2016-01-18T00:21:00Z">
        <w:r w:rsidRPr="00BE37C5">
          <w:rPr>
            <w:rFonts w:ascii="Arial" w:eastAsia="Times New Roman" w:hAnsi="Arial" w:cs="Arial"/>
            <w:color w:val="222222"/>
            <w:sz w:val="19"/>
            <w:szCs w:val="19"/>
          </w:rPr>
          <w:t xml:space="preserve">Nếu trạm </w:t>
        </w:r>
        <w:proofErr w:type="gramStart"/>
        <w:r w:rsidRPr="00BE37C5">
          <w:rPr>
            <w:rFonts w:ascii="Arial" w:eastAsia="Times New Roman" w:hAnsi="Arial" w:cs="Arial"/>
            <w:color w:val="222222"/>
            <w:sz w:val="19"/>
            <w:szCs w:val="19"/>
          </w:rPr>
          <w:t>thu</w:t>
        </w:r>
        <w:proofErr w:type="gramEnd"/>
        <w:r w:rsidRPr="00BE37C5">
          <w:rPr>
            <w:rFonts w:ascii="Arial" w:eastAsia="Times New Roman" w:hAnsi="Arial" w:cs="Arial"/>
            <w:color w:val="222222"/>
            <w:sz w:val="19"/>
            <w:szCs w:val="19"/>
          </w:rPr>
          <w:t xml:space="preserve"> thu frame tốt, nó sẽ gửi tín hiệu ACK (chấp nhận) cho phía phát. Khi</w:t>
        </w:r>
      </w:ins>
    </w:p>
    <w:p w:rsidR="00BE37C5" w:rsidRPr="00BE37C5" w:rsidRDefault="00BE37C5" w:rsidP="00BE37C5">
      <w:pPr>
        <w:shd w:val="clear" w:color="auto" w:fill="FFFFFF"/>
        <w:spacing w:after="0" w:line="240" w:lineRule="auto"/>
        <w:rPr>
          <w:ins w:id="432" w:author="Nhung.DoanHong" w:date="2016-01-18T00:21:00Z"/>
          <w:rFonts w:ascii="Arial" w:eastAsia="Times New Roman" w:hAnsi="Arial" w:cs="Arial"/>
          <w:color w:val="222222"/>
          <w:sz w:val="19"/>
          <w:szCs w:val="19"/>
        </w:rPr>
      </w:pPr>
      <w:proofErr w:type="gramStart"/>
      <w:ins w:id="433" w:author="Nhung.DoanHong" w:date="2016-01-18T00:21:00Z">
        <w:r w:rsidRPr="00BE37C5">
          <w:rPr>
            <w:rFonts w:ascii="Arial" w:eastAsia="Times New Roman" w:hAnsi="Arial" w:cs="Arial"/>
            <w:color w:val="222222"/>
            <w:sz w:val="19"/>
            <w:szCs w:val="19"/>
          </w:rPr>
          <w:t>đó</w:t>
        </w:r>
        <w:proofErr w:type="gramEnd"/>
        <w:r w:rsidRPr="00BE37C5">
          <w:rPr>
            <w:rFonts w:ascii="Arial" w:eastAsia="Times New Roman" w:hAnsi="Arial" w:cs="Arial"/>
            <w:color w:val="222222"/>
            <w:sz w:val="19"/>
            <w:szCs w:val="19"/>
          </w:rPr>
          <w:t xml:space="preserve"> phía phát sẽ gửi frame tiếp theo. Nếu trạm </w:t>
        </w:r>
        <w:proofErr w:type="gramStart"/>
        <w:r w:rsidRPr="00BE37C5">
          <w:rPr>
            <w:rFonts w:ascii="Arial" w:eastAsia="Times New Roman" w:hAnsi="Arial" w:cs="Arial"/>
            <w:color w:val="222222"/>
            <w:sz w:val="19"/>
            <w:szCs w:val="19"/>
          </w:rPr>
          <w:t>thu</w:t>
        </w:r>
        <w:proofErr w:type="gramEnd"/>
        <w:r w:rsidRPr="00BE37C5">
          <w:rPr>
            <w:rFonts w:ascii="Arial" w:eastAsia="Times New Roman" w:hAnsi="Arial" w:cs="Arial"/>
            <w:color w:val="222222"/>
            <w:sz w:val="19"/>
            <w:szCs w:val="19"/>
          </w:rPr>
          <w:t xml:space="preserve"> không thu được frame hoặc frame</w:t>
        </w:r>
      </w:ins>
    </w:p>
    <w:p w:rsidR="00BE37C5" w:rsidRPr="00BE37C5" w:rsidRDefault="00BE37C5" w:rsidP="00BE37C5">
      <w:pPr>
        <w:shd w:val="clear" w:color="auto" w:fill="FFFFFF"/>
        <w:spacing w:after="0" w:line="240" w:lineRule="auto"/>
        <w:rPr>
          <w:ins w:id="434" w:author="Nhung.DoanHong" w:date="2016-01-18T00:21:00Z"/>
          <w:rFonts w:ascii="Arial" w:eastAsia="Times New Roman" w:hAnsi="Arial" w:cs="Arial"/>
          <w:color w:val="222222"/>
          <w:sz w:val="19"/>
          <w:szCs w:val="19"/>
        </w:rPr>
      </w:pPr>
      <w:proofErr w:type="gramStart"/>
      <w:ins w:id="435" w:author="Nhung.DoanHong" w:date="2016-01-18T00:21:00Z">
        <w:r w:rsidRPr="00BE37C5">
          <w:rPr>
            <w:rFonts w:ascii="Arial" w:eastAsia="Times New Roman" w:hAnsi="Arial" w:cs="Arial"/>
            <w:color w:val="222222"/>
            <w:sz w:val="19"/>
            <w:szCs w:val="19"/>
          </w:rPr>
          <w:t>thu</w:t>
        </w:r>
        <w:proofErr w:type="gramEnd"/>
        <w:r w:rsidRPr="00BE37C5">
          <w:rPr>
            <w:rFonts w:ascii="Arial" w:eastAsia="Times New Roman" w:hAnsi="Arial" w:cs="Arial"/>
            <w:color w:val="222222"/>
            <w:sz w:val="19"/>
            <w:szCs w:val="19"/>
          </w:rPr>
          <w:t xml:space="preserve"> bị sai, nó sẽ gửi tín hiệu NAK (không chấp nhận) cho phía phát. Khi đó phía phát</w:t>
        </w:r>
      </w:ins>
    </w:p>
    <w:p w:rsidR="002203E1" w:rsidRDefault="00BE37C5" w:rsidP="00BE37C5">
      <w:pPr>
        <w:shd w:val="clear" w:color="auto" w:fill="FFFFFF"/>
        <w:spacing w:after="0" w:line="240" w:lineRule="auto"/>
        <w:rPr>
          <w:ins w:id="436" w:author="Nhung.DoanHong" w:date="2016-01-18T00:21:00Z"/>
          <w:rFonts w:ascii="Arial" w:eastAsia="Times New Roman" w:hAnsi="Arial" w:cs="Arial"/>
          <w:color w:val="222222"/>
          <w:sz w:val="19"/>
          <w:szCs w:val="19"/>
        </w:rPr>
      </w:pPr>
      <w:proofErr w:type="gramStart"/>
      <w:ins w:id="437" w:author="Nhung.DoanHong" w:date="2016-01-18T00:21:00Z">
        <w:r w:rsidRPr="00BE37C5">
          <w:rPr>
            <w:rFonts w:ascii="Arial" w:eastAsia="Times New Roman" w:hAnsi="Arial" w:cs="Arial"/>
            <w:color w:val="222222"/>
            <w:sz w:val="19"/>
            <w:szCs w:val="19"/>
          </w:rPr>
          <w:t>sẽ</w:t>
        </w:r>
        <w:proofErr w:type="gramEnd"/>
        <w:r w:rsidRPr="00BE37C5">
          <w:rPr>
            <w:rFonts w:ascii="Arial" w:eastAsia="Times New Roman" w:hAnsi="Arial" w:cs="Arial"/>
            <w:color w:val="222222"/>
            <w:sz w:val="19"/>
            <w:szCs w:val="19"/>
          </w:rPr>
          <w:t xml:space="preserve"> phải phát lại frame đã truyền.</w:t>
        </w:r>
      </w:ins>
    </w:p>
    <w:p w:rsidR="00BE37C5" w:rsidRPr="002203E1" w:rsidRDefault="00BE37C5" w:rsidP="00BE37C5">
      <w:pPr>
        <w:shd w:val="clear" w:color="auto" w:fill="FFFFFF"/>
        <w:spacing w:after="0" w:line="240" w:lineRule="auto"/>
        <w:rPr>
          <w:rFonts w:ascii="Arial" w:eastAsia="Times New Roman" w:hAnsi="Arial" w:cs="Arial"/>
          <w:color w:val="222222"/>
          <w:sz w:val="19"/>
          <w:szCs w:val="19"/>
        </w:rPr>
      </w:pPr>
      <w:ins w:id="438" w:author="Nhung.DoanHong" w:date="2016-01-18T00:21:00Z">
        <w:r>
          <w:rPr>
            <w:rFonts w:ascii="TimesNewRomanPSMT" w:hAnsi="TimesNewRomanPSMT"/>
            <w:color w:val="000000"/>
          </w:rPr>
          <w:t xml:space="preserve">Ưu </w:t>
        </w:r>
        <w:proofErr w:type="gramStart"/>
        <w:r>
          <w:rPr>
            <w:rFonts w:ascii="TimesNewRomanPSMT" w:hAnsi="TimesNewRomanPSMT"/>
            <w:color w:val="000000"/>
          </w:rPr>
          <w:t>điểm :</w:t>
        </w:r>
        <w:proofErr w:type="gramEnd"/>
        <w:r>
          <w:rPr>
            <w:rFonts w:ascii="TimesNewRomanPSMT" w:hAnsi="TimesNewRomanPSMT"/>
            <w:color w:val="000000"/>
          </w:rPr>
          <w:t xml:space="preserve"> ARQ dừng và chờ có ưu điểm là đơn giản.</w:t>
        </w:r>
        <w:r>
          <w:rPr>
            <w:rFonts w:ascii="TimesNewRomanPSMT" w:hAnsi="TimesNewRomanPSMT"/>
            <w:color w:val="000000"/>
          </w:rPr>
          <w:br/>
          <w:t xml:space="preserve">Khuyết </w:t>
        </w:r>
        <w:proofErr w:type="gramStart"/>
        <w:r>
          <w:rPr>
            <w:rFonts w:ascii="TimesNewRomanPSMT" w:hAnsi="TimesNewRomanPSMT"/>
            <w:color w:val="000000"/>
          </w:rPr>
          <w:t>điểm :</w:t>
        </w:r>
        <w:proofErr w:type="gramEnd"/>
        <w:r>
          <w:rPr>
            <w:rFonts w:ascii="TimesNewRomanPSMT" w:hAnsi="TimesNewRomanPSMT"/>
            <w:color w:val="000000"/>
          </w:rPr>
          <w:t xml:space="preserve"> không hiệu quả, thời gian trễ lớn.</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2. Giả sử k bit được sử dụng để biểu diễn số thứ tự (sequence number) của khung tin trong cơ chế điều khiển lỗi cửa sổ trượt (sliding window), nếu kích thước cửa sổ trượt bằng 2^k thì cơ chế điều khiển này có hoạt động đúng không? </w:t>
      </w:r>
      <w:proofErr w:type="gramStart"/>
      <w:r w:rsidRPr="002203E1">
        <w:rPr>
          <w:rFonts w:ascii="Arial" w:eastAsia="Times New Roman" w:hAnsi="Arial" w:cs="Arial"/>
          <w:b/>
          <w:bCs/>
          <w:color w:val="000000"/>
          <w:sz w:val="19"/>
          <w:szCs w:val="19"/>
        </w:rPr>
        <w:t>Cho ví dụ minh hoạ.</w:t>
      </w:r>
      <w:proofErr w:type="gramEnd"/>
    </w:p>
    <w:p w:rsidR="00090C7D" w:rsidRPr="00090C7D" w:rsidRDefault="00090C7D" w:rsidP="00090C7D">
      <w:pPr>
        <w:shd w:val="clear" w:color="auto" w:fill="FFFFFF"/>
        <w:spacing w:after="0" w:line="240" w:lineRule="auto"/>
        <w:rPr>
          <w:ins w:id="439" w:author="Nhung.DoanHong" w:date="2016-01-18T00:23:00Z"/>
          <w:rFonts w:ascii="Arial" w:eastAsia="Times New Roman" w:hAnsi="Arial" w:cs="Arial"/>
          <w:color w:val="222222"/>
          <w:sz w:val="19"/>
          <w:szCs w:val="19"/>
        </w:rPr>
      </w:pPr>
      <w:ins w:id="440" w:author="Nhung.DoanHong" w:date="2016-01-18T00:23:00Z">
        <w:r w:rsidRPr="00090C7D">
          <w:rPr>
            <w:rFonts w:ascii="Arial" w:eastAsia="Times New Roman" w:hAnsi="Arial" w:cs="Arial"/>
            <w:color w:val="222222"/>
            <w:sz w:val="19"/>
            <w:szCs w:val="19"/>
          </w:rPr>
          <w:t>Allows multiple numbered frames to be in transit</w:t>
        </w:r>
      </w:ins>
    </w:p>
    <w:p w:rsidR="00090C7D" w:rsidRPr="00090C7D" w:rsidRDefault="00090C7D" w:rsidP="00090C7D">
      <w:pPr>
        <w:shd w:val="clear" w:color="auto" w:fill="FFFFFF"/>
        <w:spacing w:after="0" w:line="240" w:lineRule="auto"/>
        <w:rPr>
          <w:ins w:id="441" w:author="Nhung.DoanHong" w:date="2016-01-18T00:23:00Z"/>
          <w:rFonts w:ascii="Arial" w:eastAsia="Times New Roman" w:hAnsi="Arial" w:cs="Arial"/>
          <w:color w:val="222222"/>
          <w:sz w:val="19"/>
          <w:szCs w:val="19"/>
        </w:rPr>
      </w:pPr>
      <w:ins w:id="442" w:author="Nhung.DoanHong" w:date="2016-01-18T00:23:00Z">
        <w:r w:rsidRPr="00090C7D">
          <w:rPr>
            <w:rFonts w:ascii="Arial" w:eastAsia="Times New Roman" w:hAnsi="Arial" w:cs="Arial"/>
            <w:color w:val="222222"/>
            <w:sz w:val="19"/>
            <w:szCs w:val="19"/>
          </w:rPr>
          <w:t> Receiver has buffer W long</w:t>
        </w:r>
      </w:ins>
    </w:p>
    <w:p w:rsidR="00090C7D" w:rsidRPr="00090C7D" w:rsidRDefault="00090C7D" w:rsidP="00090C7D">
      <w:pPr>
        <w:shd w:val="clear" w:color="auto" w:fill="FFFFFF"/>
        <w:spacing w:after="0" w:line="240" w:lineRule="auto"/>
        <w:rPr>
          <w:ins w:id="443" w:author="Nhung.DoanHong" w:date="2016-01-18T00:23:00Z"/>
          <w:rFonts w:ascii="Arial" w:eastAsia="Times New Roman" w:hAnsi="Arial" w:cs="Arial"/>
          <w:color w:val="222222"/>
          <w:sz w:val="19"/>
          <w:szCs w:val="19"/>
        </w:rPr>
      </w:pPr>
      <w:ins w:id="444" w:author="Nhung.DoanHong" w:date="2016-01-18T00:23:00Z">
        <w:r w:rsidRPr="00090C7D">
          <w:rPr>
            <w:rFonts w:ascii="Arial" w:eastAsia="Times New Roman" w:hAnsi="Arial" w:cs="Arial"/>
            <w:color w:val="222222"/>
            <w:sz w:val="19"/>
            <w:szCs w:val="19"/>
          </w:rPr>
          <w:t> Transmitter sends up to W frames without ACK</w:t>
        </w:r>
      </w:ins>
    </w:p>
    <w:p w:rsidR="00090C7D" w:rsidRPr="00090C7D" w:rsidRDefault="00090C7D" w:rsidP="00090C7D">
      <w:pPr>
        <w:shd w:val="clear" w:color="auto" w:fill="FFFFFF"/>
        <w:spacing w:after="0" w:line="240" w:lineRule="auto"/>
        <w:rPr>
          <w:ins w:id="445" w:author="Nhung.DoanHong" w:date="2016-01-18T00:23:00Z"/>
          <w:rFonts w:ascii="Arial" w:eastAsia="Times New Roman" w:hAnsi="Arial" w:cs="Arial"/>
          <w:color w:val="222222"/>
          <w:sz w:val="19"/>
          <w:szCs w:val="19"/>
        </w:rPr>
      </w:pPr>
      <w:ins w:id="446" w:author="Nhung.DoanHong" w:date="2016-01-18T00:23:00Z">
        <w:r w:rsidRPr="00090C7D">
          <w:rPr>
            <w:rFonts w:ascii="Arial" w:eastAsia="Times New Roman" w:hAnsi="Arial" w:cs="Arial"/>
            <w:color w:val="222222"/>
            <w:sz w:val="19"/>
            <w:szCs w:val="19"/>
          </w:rPr>
          <w:t> ACK includes number of next frame expected</w:t>
        </w:r>
      </w:ins>
    </w:p>
    <w:p w:rsidR="00090C7D" w:rsidRPr="00090C7D" w:rsidRDefault="00090C7D" w:rsidP="00090C7D">
      <w:pPr>
        <w:shd w:val="clear" w:color="auto" w:fill="FFFFFF"/>
        <w:spacing w:after="0" w:line="240" w:lineRule="auto"/>
        <w:rPr>
          <w:ins w:id="447" w:author="Nhung.DoanHong" w:date="2016-01-18T00:23:00Z"/>
          <w:rFonts w:ascii="Arial" w:eastAsia="Times New Roman" w:hAnsi="Arial" w:cs="Arial"/>
          <w:color w:val="222222"/>
          <w:sz w:val="19"/>
          <w:szCs w:val="19"/>
        </w:rPr>
      </w:pPr>
      <w:ins w:id="448" w:author="Nhung.DoanHong" w:date="2016-01-18T00:23:00Z">
        <w:r w:rsidRPr="00090C7D">
          <w:rPr>
            <w:rFonts w:ascii="Arial" w:eastAsia="Times New Roman" w:hAnsi="Arial" w:cs="Arial"/>
            <w:color w:val="222222"/>
            <w:sz w:val="19"/>
            <w:szCs w:val="19"/>
          </w:rPr>
          <w:t> Sequence number is bounded by size of field (k)</w:t>
        </w:r>
      </w:ins>
    </w:p>
    <w:p w:rsidR="00090C7D" w:rsidRPr="00090C7D" w:rsidRDefault="00090C7D" w:rsidP="00090C7D">
      <w:pPr>
        <w:shd w:val="clear" w:color="auto" w:fill="FFFFFF"/>
        <w:spacing w:after="0" w:line="240" w:lineRule="auto"/>
        <w:rPr>
          <w:ins w:id="449" w:author="Nhung.DoanHong" w:date="2016-01-18T00:23:00Z"/>
          <w:rFonts w:ascii="Arial" w:eastAsia="Times New Roman" w:hAnsi="Arial" w:cs="Arial"/>
          <w:color w:val="222222"/>
          <w:sz w:val="19"/>
          <w:szCs w:val="19"/>
        </w:rPr>
      </w:pPr>
      <w:ins w:id="450" w:author="Nhung.DoanHong" w:date="2016-01-18T00:23:00Z">
        <w:r w:rsidRPr="00090C7D">
          <w:rPr>
            <w:rFonts w:ascii="Arial" w:eastAsia="Times New Roman" w:hAnsi="Arial" w:cs="Arial"/>
            <w:color w:val="222222"/>
            <w:sz w:val="19"/>
            <w:szCs w:val="19"/>
          </w:rPr>
          <w:t> Frames are numbered modulo 2k</w:t>
        </w:r>
      </w:ins>
    </w:p>
    <w:p w:rsidR="00090C7D" w:rsidRPr="00090C7D" w:rsidRDefault="00090C7D" w:rsidP="00090C7D">
      <w:pPr>
        <w:shd w:val="clear" w:color="auto" w:fill="FFFFFF"/>
        <w:spacing w:after="0" w:line="240" w:lineRule="auto"/>
        <w:rPr>
          <w:ins w:id="451" w:author="Nhung.DoanHong" w:date="2016-01-18T00:23:00Z"/>
          <w:rFonts w:ascii="Arial" w:eastAsia="Times New Roman" w:hAnsi="Arial" w:cs="Arial"/>
          <w:color w:val="222222"/>
          <w:sz w:val="19"/>
          <w:szCs w:val="19"/>
        </w:rPr>
      </w:pPr>
      <w:ins w:id="452" w:author="Nhung.DoanHong" w:date="2016-01-18T00:23:00Z">
        <w:r w:rsidRPr="00090C7D">
          <w:rPr>
            <w:rFonts w:ascii="Arial" w:eastAsia="Times New Roman" w:hAnsi="Arial" w:cs="Arial"/>
            <w:color w:val="222222"/>
            <w:sz w:val="19"/>
            <w:szCs w:val="19"/>
          </w:rPr>
          <w:t> Giving max window size of up to 2k – 1</w:t>
        </w:r>
      </w:ins>
    </w:p>
    <w:p w:rsidR="00090C7D" w:rsidRPr="00090C7D" w:rsidRDefault="00090C7D" w:rsidP="00090C7D">
      <w:pPr>
        <w:shd w:val="clear" w:color="auto" w:fill="FFFFFF"/>
        <w:spacing w:after="0" w:line="240" w:lineRule="auto"/>
        <w:rPr>
          <w:ins w:id="453" w:author="Nhung.DoanHong" w:date="2016-01-18T00:23:00Z"/>
          <w:rFonts w:ascii="Arial" w:eastAsia="Times New Roman" w:hAnsi="Arial" w:cs="Arial"/>
          <w:color w:val="222222"/>
          <w:sz w:val="19"/>
          <w:szCs w:val="19"/>
        </w:rPr>
      </w:pPr>
      <w:ins w:id="454" w:author="Nhung.DoanHong" w:date="2016-01-18T00:23:00Z">
        <w:r w:rsidRPr="00090C7D">
          <w:rPr>
            <w:rFonts w:ascii="Arial" w:eastAsia="Times New Roman" w:hAnsi="Arial" w:cs="Arial"/>
            <w:color w:val="222222"/>
            <w:sz w:val="19"/>
            <w:szCs w:val="19"/>
          </w:rPr>
          <w:t> Receiver can ACK frames without permitting further</w:t>
        </w:r>
      </w:ins>
    </w:p>
    <w:p w:rsidR="00090C7D" w:rsidRPr="00090C7D" w:rsidRDefault="00090C7D" w:rsidP="00090C7D">
      <w:pPr>
        <w:shd w:val="clear" w:color="auto" w:fill="FFFFFF"/>
        <w:spacing w:after="0" w:line="240" w:lineRule="auto"/>
        <w:rPr>
          <w:ins w:id="455" w:author="Nhung.DoanHong" w:date="2016-01-18T00:23:00Z"/>
          <w:rFonts w:ascii="Arial" w:eastAsia="Times New Roman" w:hAnsi="Arial" w:cs="Arial"/>
          <w:color w:val="222222"/>
          <w:sz w:val="19"/>
          <w:szCs w:val="19"/>
        </w:rPr>
      </w:pPr>
      <w:proofErr w:type="gramStart"/>
      <w:ins w:id="456" w:author="Nhung.DoanHong" w:date="2016-01-18T00:23:00Z">
        <w:r w:rsidRPr="00090C7D">
          <w:rPr>
            <w:rFonts w:ascii="Arial" w:eastAsia="Times New Roman" w:hAnsi="Arial" w:cs="Arial"/>
            <w:color w:val="222222"/>
            <w:sz w:val="19"/>
            <w:szCs w:val="19"/>
          </w:rPr>
          <w:t>transmission</w:t>
        </w:r>
        <w:proofErr w:type="gramEnd"/>
        <w:r w:rsidRPr="00090C7D">
          <w:rPr>
            <w:rFonts w:ascii="Arial" w:eastAsia="Times New Roman" w:hAnsi="Arial" w:cs="Arial"/>
            <w:color w:val="222222"/>
            <w:sz w:val="19"/>
            <w:szCs w:val="19"/>
          </w:rPr>
          <w:t xml:space="preserve"> (Receive Not Ready)</w:t>
        </w:r>
      </w:ins>
    </w:p>
    <w:p w:rsidR="00090C7D" w:rsidRPr="00090C7D" w:rsidRDefault="00090C7D" w:rsidP="00090C7D">
      <w:pPr>
        <w:shd w:val="clear" w:color="auto" w:fill="FFFFFF"/>
        <w:spacing w:after="0" w:line="240" w:lineRule="auto"/>
        <w:rPr>
          <w:ins w:id="457" w:author="Nhung.DoanHong" w:date="2016-01-18T00:23:00Z"/>
          <w:rFonts w:ascii="Arial" w:eastAsia="Times New Roman" w:hAnsi="Arial" w:cs="Arial"/>
          <w:color w:val="222222"/>
          <w:sz w:val="19"/>
          <w:szCs w:val="19"/>
        </w:rPr>
      </w:pPr>
      <w:ins w:id="458" w:author="Nhung.DoanHong" w:date="2016-01-18T00:23:00Z">
        <w:r w:rsidRPr="00090C7D">
          <w:rPr>
            <w:rFonts w:ascii="Arial" w:eastAsia="Times New Roman" w:hAnsi="Arial" w:cs="Arial"/>
            <w:color w:val="222222"/>
            <w:sz w:val="19"/>
            <w:szCs w:val="19"/>
          </w:rPr>
          <w:t> Must send a normal acknowledge to resume</w:t>
        </w:r>
      </w:ins>
    </w:p>
    <w:p w:rsidR="002203E1" w:rsidRPr="002203E1" w:rsidRDefault="00090C7D" w:rsidP="00090C7D">
      <w:pPr>
        <w:shd w:val="clear" w:color="auto" w:fill="FFFFFF"/>
        <w:spacing w:after="0" w:line="240" w:lineRule="auto"/>
        <w:rPr>
          <w:rFonts w:ascii="Arial" w:eastAsia="Times New Roman" w:hAnsi="Arial" w:cs="Arial"/>
          <w:color w:val="222222"/>
          <w:sz w:val="19"/>
          <w:szCs w:val="19"/>
        </w:rPr>
      </w:pPr>
      <w:ins w:id="459" w:author="Nhung.DoanHong" w:date="2016-01-18T00:23:00Z">
        <w:r w:rsidRPr="00090C7D">
          <w:rPr>
            <w:rFonts w:ascii="Arial" w:eastAsia="Times New Roman" w:hAnsi="Arial" w:cs="Arial"/>
            <w:color w:val="222222"/>
            <w:sz w:val="19"/>
            <w:szCs w:val="19"/>
          </w:rPr>
          <w:t>Ø If have full-duplex link, can piggyback ACKs</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3. So sánh ưu điểm và nhược điểm của 2 cơ chế điều khiển lỗi Go-Back-N ARQ và Selective-Reject ARQ. </w:t>
      </w:r>
      <w:proofErr w:type="gramStart"/>
      <w:r w:rsidRPr="002203E1">
        <w:rPr>
          <w:rFonts w:ascii="Arial" w:eastAsia="Times New Roman" w:hAnsi="Arial" w:cs="Arial"/>
          <w:b/>
          <w:bCs/>
          <w:color w:val="000000"/>
          <w:sz w:val="19"/>
          <w:szCs w:val="19"/>
        </w:rPr>
        <w:t>Mỗi cơ chế điều khiển này nên được dùng trên các đường truyền như thế nào?</w:t>
      </w:r>
      <w:proofErr w:type="gramEnd"/>
    </w:p>
    <w:p w:rsidR="00950143" w:rsidRDefault="00950143" w:rsidP="00347125">
      <w:pPr>
        <w:shd w:val="clear" w:color="auto" w:fill="FFFFFF"/>
        <w:spacing w:after="0" w:line="240" w:lineRule="auto"/>
        <w:rPr>
          <w:ins w:id="460" w:author="Nhung.DoanHong" w:date="2016-01-18T00:24:00Z"/>
          <w:rFonts w:ascii="Arial" w:eastAsia="Times New Roman" w:hAnsi="Arial" w:cs="Arial"/>
          <w:color w:val="222222"/>
          <w:sz w:val="19"/>
          <w:szCs w:val="19"/>
        </w:rPr>
      </w:pPr>
      <w:ins w:id="461" w:author="Nhung.DoanHong" w:date="2016-01-18T00:24:00Z">
        <w:r>
          <w:rPr>
            <w:rFonts w:ascii="Arial" w:eastAsia="Times New Roman" w:hAnsi="Arial" w:cs="Arial"/>
            <w:color w:val="222222"/>
            <w:sz w:val="19"/>
            <w:szCs w:val="19"/>
          </w:rPr>
          <w:t>(</w:t>
        </w:r>
        <w:r w:rsidRPr="002203E1">
          <w:rPr>
            <w:rFonts w:ascii="Arial" w:eastAsia="Times New Roman" w:hAnsi="Arial" w:cs="Arial"/>
            <w:b/>
            <w:bCs/>
            <w:color w:val="000000"/>
            <w:sz w:val="19"/>
            <w:szCs w:val="19"/>
          </w:rPr>
          <w:t>Go-Back-N AR</w:t>
        </w:r>
        <w:r>
          <w:rPr>
            <w:rFonts w:ascii="Arial" w:eastAsia="Times New Roman" w:hAnsi="Arial" w:cs="Arial"/>
            <w:b/>
            <w:bCs/>
            <w:color w:val="000000"/>
            <w:sz w:val="19"/>
            <w:szCs w:val="19"/>
          </w:rPr>
          <w:t>Q)</w:t>
        </w:r>
      </w:ins>
    </w:p>
    <w:p w:rsidR="00347125" w:rsidRPr="00347125" w:rsidRDefault="00347125" w:rsidP="00347125">
      <w:pPr>
        <w:shd w:val="clear" w:color="auto" w:fill="FFFFFF"/>
        <w:spacing w:after="0" w:line="240" w:lineRule="auto"/>
        <w:rPr>
          <w:ins w:id="462" w:author="Nhung.DoanHong" w:date="2016-01-18T00:23:00Z"/>
          <w:rFonts w:ascii="Arial" w:eastAsia="Times New Roman" w:hAnsi="Arial" w:cs="Arial"/>
          <w:color w:val="222222"/>
          <w:sz w:val="19"/>
          <w:szCs w:val="19"/>
        </w:rPr>
      </w:pPr>
      <w:ins w:id="463" w:author="Nhung.DoanHong" w:date="2016-01-18T00:23:00Z">
        <w:r w:rsidRPr="00347125">
          <w:rPr>
            <w:rFonts w:ascii="Arial" w:eastAsia="Times New Roman" w:hAnsi="Arial" w:cs="Arial"/>
            <w:color w:val="222222"/>
            <w:sz w:val="19"/>
            <w:szCs w:val="19"/>
          </w:rPr>
          <w:t>Cơ chế hoạt động</w:t>
        </w:r>
      </w:ins>
    </w:p>
    <w:p w:rsidR="00347125" w:rsidRPr="00347125" w:rsidRDefault="00347125" w:rsidP="00347125">
      <w:pPr>
        <w:shd w:val="clear" w:color="auto" w:fill="FFFFFF"/>
        <w:spacing w:after="0" w:line="240" w:lineRule="auto"/>
        <w:rPr>
          <w:ins w:id="464" w:author="Nhung.DoanHong" w:date="2016-01-18T00:23:00Z"/>
          <w:rFonts w:ascii="Arial" w:eastAsia="Times New Roman" w:hAnsi="Arial" w:cs="Arial"/>
          <w:color w:val="222222"/>
          <w:sz w:val="19"/>
          <w:szCs w:val="19"/>
        </w:rPr>
      </w:pPr>
      <w:ins w:id="465" w:author="Nhung.DoanHong" w:date="2016-01-18T00:23:00Z">
        <w:r w:rsidRPr="00347125">
          <w:rPr>
            <w:rFonts w:ascii="Arial" w:eastAsia="Times New Roman" w:hAnsi="Arial" w:cs="Arial"/>
            <w:color w:val="222222"/>
            <w:sz w:val="19"/>
            <w:szCs w:val="19"/>
          </w:rPr>
          <w:t>– Điều khiển</w:t>
        </w:r>
      </w:ins>
    </w:p>
    <w:p w:rsidR="00347125" w:rsidRPr="00347125" w:rsidRDefault="00347125" w:rsidP="00347125">
      <w:pPr>
        <w:shd w:val="clear" w:color="auto" w:fill="FFFFFF"/>
        <w:spacing w:after="0" w:line="240" w:lineRule="auto"/>
        <w:rPr>
          <w:ins w:id="466" w:author="Nhung.DoanHong" w:date="2016-01-18T00:23:00Z"/>
          <w:rFonts w:ascii="Arial" w:eastAsia="Times New Roman" w:hAnsi="Arial" w:cs="Arial"/>
          <w:color w:val="222222"/>
          <w:sz w:val="19"/>
          <w:szCs w:val="19"/>
        </w:rPr>
      </w:pPr>
      <w:ins w:id="467" w:author="Nhung.DoanHong" w:date="2016-01-18T00:23:00Z">
        <w:r w:rsidRPr="00347125">
          <w:rPr>
            <w:rFonts w:ascii="Arial" w:eastAsia="Times New Roman" w:hAnsi="Arial" w:cs="Arial"/>
            <w:color w:val="222222"/>
            <w:sz w:val="19"/>
            <w:szCs w:val="19"/>
          </w:rPr>
          <w:t>• RR = receive ready = ACK = acknowledgement</w:t>
        </w:r>
      </w:ins>
    </w:p>
    <w:p w:rsidR="00347125" w:rsidRPr="00347125" w:rsidRDefault="00347125" w:rsidP="00347125">
      <w:pPr>
        <w:shd w:val="clear" w:color="auto" w:fill="FFFFFF"/>
        <w:spacing w:after="0" w:line="240" w:lineRule="auto"/>
        <w:rPr>
          <w:ins w:id="468" w:author="Nhung.DoanHong" w:date="2016-01-18T00:23:00Z"/>
          <w:rFonts w:ascii="Arial" w:eastAsia="Times New Roman" w:hAnsi="Arial" w:cs="Arial"/>
          <w:color w:val="222222"/>
          <w:sz w:val="19"/>
          <w:szCs w:val="19"/>
        </w:rPr>
      </w:pPr>
      <w:ins w:id="469" w:author="Nhung.DoanHong" w:date="2016-01-18T00:23:00Z">
        <w:r w:rsidRPr="00347125">
          <w:rPr>
            <w:rFonts w:ascii="Arial" w:eastAsia="Times New Roman" w:hAnsi="Arial" w:cs="Arial"/>
            <w:color w:val="222222"/>
            <w:sz w:val="19"/>
            <w:szCs w:val="19"/>
          </w:rPr>
          <w:t>• REJ = reject = NAK = negative acknowledgement</w:t>
        </w:r>
      </w:ins>
    </w:p>
    <w:p w:rsidR="00347125" w:rsidRPr="00347125" w:rsidRDefault="00347125" w:rsidP="00347125">
      <w:pPr>
        <w:shd w:val="clear" w:color="auto" w:fill="FFFFFF"/>
        <w:spacing w:after="0" w:line="240" w:lineRule="auto"/>
        <w:rPr>
          <w:ins w:id="470" w:author="Nhung.DoanHong" w:date="2016-01-18T00:23:00Z"/>
          <w:rFonts w:ascii="Arial" w:eastAsia="Times New Roman" w:hAnsi="Arial" w:cs="Arial"/>
          <w:color w:val="222222"/>
          <w:sz w:val="19"/>
          <w:szCs w:val="19"/>
        </w:rPr>
      </w:pPr>
      <w:ins w:id="471" w:author="Nhung.DoanHong" w:date="2016-01-18T00:23:00Z">
        <w:r w:rsidRPr="00347125">
          <w:rPr>
            <w:rFonts w:ascii="Arial" w:eastAsia="Times New Roman" w:hAnsi="Arial" w:cs="Arial"/>
            <w:color w:val="222222"/>
            <w:sz w:val="19"/>
            <w:szCs w:val="19"/>
          </w:rPr>
          <w:t>– Dựa trên cơ chế sliding window</w:t>
        </w:r>
      </w:ins>
    </w:p>
    <w:p w:rsidR="00347125" w:rsidRPr="00347125" w:rsidRDefault="00347125" w:rsidP="00347125">
      <w:pPr>
        <w:shd w:val="clear" w:color="auto" w:fill="FFFFFF"/>
        <w:spacing w:after="0" w:line="240" w:lineRule="auto"/>
        <w:rPr>
          <w:ins w:id="472" w:author="Nhung.DoanHong" w:date="2016-01-18T00:23:00Z"/>
          <w:rFonts w:ascii="Arial" w:eastAsia="Times New Roman" w:hAnsi="Arial" w:cs="Arial"/>
          <w:color w:val="222222"/>
          <w:sz w:val="19"/>
          <w:szCs w:val="19"/>
        </w:rPr>
      </w:pPr>
      <w:ins w:id="473" w:author="Nhung.DoanHong" w:date="2016-01-18T00:23:00Z">
        <w:r w:rsidRPr="00347125">
          <w:rPr>
            <w:rFonts w:ascii="Arial" w:eastAsia="Times New Roman" w:hAnsi="Arial" w:cs="Arial"/>
            <w:color w:val="222222"/>
            <w:sz w:val="19"/>
            <w:szCs w:val="19"/>
          </w:rPr>
          <w:lastRenderedPageBreak/>
          <w:t>• A gởi liên tục các I-Frame đến B (trong khi cơ chế điều</w:t>
        </w:r>
      </w:ins>
    </w:p>
    <w:p w:rsidR="00347125" w:rsidRPr="00347125" w:rsidRDefault="00347125" w:rsidP="00347125">
      <w:pPr>
        <w:shd w:val="clear" w:color="auto" w:fill="FFFFFF"/>
        <w:spacing w:after="0" w:line="240" w:lineRule="auto"/>
        <w:rPr>
          <w:ins w:id="474" w:author="Nhung.DoanHong" w:date="2016-01-18T00:23:00Z"/>
          <w:rFonts w:ascii="Arial" w:eastAsia="Times New Roman" w:hAnsi="Arial" w:cs="Arial"/>
          <w:color w:val="222222"/>
          <w:sz w:val="19"/>
          <w:szCs w:val="19"/>
        </w:rPr>
      </w:pPr>
      <w:proofErr w:type="gramStart"/>
      <w:ins w:id="475" w:author="Nhung.DoanHong" w:date="2016-01-18T00:23:00Z">
        <w:r w:rsidRPr="00347125">
          <w:rPr>
            <w:rFonts w:ascii="Arial" w:eastAsia="Times New Roman" w:hAnsi="Arial" w:cs="Arial"/>
            <w:color w:val="222222"/>
            <w:sz w:val="19"/>
            <w:szCs w:val="19"/>
          </w:rPr>
          <w:t>khiển</w:t>
        </w:r>
        <w:proofErr w:type="gramEnd"/>
        <w:r w:rsidRPr="00347125">
          <w:rPr>
            <w:rFonts w:ascii="Arial" w:eastAsia="Times New Roman" w:hAnsi="Arial" w:cs="Arial"/>
            <w:color w:val="222222"/>
            <w:sz w:val="19"/>
            <w:szCs w:val="19"/>
          </w:rPr>
          <w:t xml:space="preserve"> dòng còn cho phép)</w:t>
        </w:r>
      </w:ins>
    </w:p>
    <w:p w:rsidR="00347125" w:rsidRPr="00347125" w:rsidRDefault="00347125" w:rsidP="00347125">
      <w:pPr>
        <w:shd w:val="clear" w:color="auto" w:fill="FFFFFF"/>
        <w:spacing w:after="0" w:line="240" w:lineRule="auto"/>
        <w:rPr>
          <w:ins w:id="476" w:author="Nhung.DoanHong" w:date="2016-01-18T00:23:00Z"/>
          <w:rFonts w:ascii="Arial" w:eastAsia="Times New Roman" w:hAnsi="Arial" w:cs="Arial"/>
          <w:color w:val="222222"/>
          <w:sz w:val="19"/>
          <w:szCs w:val="19"/>
        </w:rPr>
      </w:pPr>
      <w:ins w:id="477" w:author="Nhung.DoanHong" w:date="2016-01-18T00:23:00Z">
        <w:r w:rsidRPr="00347125">
          <w:rPr>
            <w:rFonts w:ascii="Arial" w:eastAsia="Times New Roman" w:hAnsi="Arial" w:cs="Arial"/>
            <w:color w:val="222222"/>
            <w:sz w:val="19"/>
            <w:szCs w:val="19"/>
          </w:rPr>
          <w:t xml:space="preserve">• B chỉ nhận I-Frame </w:t>
        </w:r>
        <w:proofErr w:type="gramStart"/>
        <w:r w:rsidRPr="00347125">
          <w:rPr>
            <w:rFonts w:ascii="Arial" w:eastAsia="Times New Roman" w:hAnsi="Arial" w:cs="Arial"/>
            <w:color w:val="222222"/>
            <w:sz w:val="19"/>
            <w:szCs w:val="19"/>
          </w:rPr>
          <w:t>theo</w:t>
        </w:r>
        <w:proofErr w:type="gramEnd"/>
        <w:r w:rsidRPr="00347125">
          <w:rPr>
            <w:rFonts w:ascii="Arial" w:eastAsia="Times New Roman" w:hAnsi="Arial" w:cs="Arial"/>
            <w:color w:val="222222"/>
            <w:sz w:val="19"/>
            <w:szCs w:val="19"/>
          </w:rPr>
          <w:t xml:space="preserve"> đúng chỉ số tuần tự</w:t>
        </w:r>
      </w:ins>
    </w:p>
    <w:p w:rsidR="00347125" w:rsidRPr="00347125" w:rsidRDefault="00347125" w:rsidP="00347125">
      <w:pPr>
        <w:shd w:val="clear" w:color="auto" w:fill="FFFFFF"/>
        <w:spacing w:after="0" w:line="240" w:lineRule="auto"/>
        <w:rPr>
          <w:ins w:id="478" w:author="Nhung.DoanHong" w:date="2016-01-18T00:23:00Z"/>
          <w:rFonts w:ascii="Arial" w:eastAsia="Times New Roman" w:hAnsi="Arial" w:cs="Arial"/>
          <w:color w:val="222222"/>
          <w:sz w:val="19"/>
          <w:szCs w:val="19"/>
        </w:rPr>
      </w:pPr>
      <w:ins w:id="479" w:author="Nhung.DoanHong" w:date="2016-01-18T00:23:00Z">
        <w:r w:rsidRPr="00347125">
          <w:rPr>
            <w:rFonts w:ascii="Arial" w:eastAsia="Times New Roman" w:hAnsi="Arial" w:cs="Arial"/>
            <w:color w:val="222222"/>
            <w:sz w:val="19"/>
            <w:szCs w:val="19"/>
          </w:rPr>
          <w:t>• Truyền lại tất cả các Frame kể từ Frame sai đầu tiên trở</w:t>
        </w:r>
      </w:ins>
    </w:p>
    <w:p w:rsidR="002203E1" w:rsidRDefault="00347125" w:rsidP="00347125">
      <w:pPr>
        <w:shd w:val="clear" w:color="auto" w:fill="FFFFFF"/>
        <w:spacing w:after="0" w:line="240" w:lineRule="auto"/>
        <w:rPr>
          <w:ins w:id="480" w:author="Nhung.DoanHong" w:date="2016-01-18T00:23:00Z"/>
          <w:rFonts w:ascii="Arial" w:eastAsia="Times New Roman" w:hAnsi="Arial" w:cs="Arial"/>
          <w:color w:val="222222"/>
          <w:sz w:val="19"/>
          <w:szCs w:val="19"/>
        </w:rPr>
      </w:pPr>
      <w:ins w:id="481" w:author="Nhung.DoanHong" w:date="2016-01-18T00:23:00Z">
        <w:r w:rsidRPr="00347125">
          <w:rPr>
            <w:rFonts w:ascii="Arial" w:eastAsia="Times New Roman" w:hAnsi="Arial" w:cs="Arial"/>
            <w:color w:val="222222"/>
            <w:sz w:val="19"/>
            <w:szCs w:val="19"/>
          </w:rPr>
          <w:t>Đ</w:t>
        </w:r>
        <w:r w:rsidRPr="00347125">
          <w:rPr>
            <w:rFonts w:ascii="Arial" w:eastAsia="Times New Roman" w:hAnsi="Arial" w:cs="Arial"/>
            <w:color w:val="222222"/>
            <w:sz w:val="19"/>
            <w:szCs w:val="19"/>
          </w:rPr>
          <w:t>i</w:t>
        </w:r>
      </w:ins>
    </w:p>
    <w:p w:rsidR="00347125" w:rsidRDefault="00950143" w:rsidP="00347125">
      <w:pPr>
        <w:shd w:val="clear" w:color="auto" w:fill="FFFFFF"/>
        <w:spacing w:after="0" w:line="240" w:lineRule="auto"/>
        <w:rPr>
          <w:ins w:id="482" w:author="Nhung.DoanHong" w:date="2016-01-18T00:23:00Z"/>
          <w:rFonts w:ascii="Arial" w:eastAsia="Times New Roman" w:hAnsi="Arial" w:cs="Arial"/>
          <w:color w:val="222222"/>
          <w:sz w:val="19"/>
          <w:szCs w:val="19"/>
        </w:rPr>
      </w:pPr>
      <w:ins w:id="483" w:author="Nhung.DoanHong" w:date="2016-01-18T00:25:00Z">
        <w:r>
          <w:rPr>
            <w:rFonts w:ascii="Arial" w:eastAsia="Times New Roman" w:hAnsi="Arial" w:cs="Arial"/>
            <w:b/>
            <w:bCs/>
            <w:color w:val="000000"/>
            <w:sz w:val="19"/>
            <w:szCs w:val="19"/>
          </w:rPr>
          <w:t>(</w:t>
        </w:r>
      </w:ins>
      <w:ins w:id="484" w:author="Nhung.DoanHong" w:date="2016-01-18T00:24:00Z">
        <w:r w:rsidRPr="002203E1">
          <w:rPr>
            <w:rFonts w:ascii="Arial" w:eastAsia="Times New Roman" w:hAnsi="Arial" w:cs="Arial"/>
            <w:b/>
            <w:bCs/>
            <w:color w:val="000000"/>
            <w:sz w:val="19"/>
            <w:szCs w:val="19"/>
          </w:rPr>
          <w:t>Selective-Reject ARQ</w:t>
        </w:r>
        <w:r>
          <w:rPr>
            <w:rFonts w:ascii="Arial" w:eastAsia="Times New Roman" w:hAnsi="Arial" w:cs="Arial"/>
            <w:b/>
            <w:bCs/>
            <w:color w:val="000000"/>
            <w:sz w:val="19"/>
            <w:szCs w:val="19"/>
          </w:rPr>
          <w:t>)</w:t>
        </w:r>
      </w:ins>
    </w:p>
    <w:p w:rsidR="00347125" w:rsidRPr="00347125" w:rsidRDefault="00347125" w:rsidP="00347125">
      <w:pPr>
        <w:shd w:val="clear" w:color="auto" w:fill="FFFFFF"/>
        <w:spacing w:after="0" w:line="240" w:lineRule="auto"/>
        <w:rPr>
          <w:ins w:id="485" w:author="Nhung.DoanHong" w:date="2016-01-18T00:24:00Z"/>
          <w:rFonts w:ascii="Arial" w:eastAsia="Times New Roman" w:hAnsi="Arial" w:cs="Arial"/>
          <w:color w:val="222222"/>
          <w:sz w:val="19"/>
          <w:szCs w:val="19"/>
        </w:rPr>
      </w:pPr>
      <w:ins w:id="486" w:author="Nhung.DoanHong" w:date="2016-01-18T00:24:00Z">
        <w:r w:rsidRPr="00347125">
          <w:rPr>
            <w:rFonts w:ascii="Arial" w:eastAsia="Times New Roman" w:hAnsi="Arial" w:cs="Arial"/>
            <w:color w:val="222222"/>
            <w:sz w:val="19"/>
            <w:szCs w:val="19"/>
          </w:rPr>
          <w:t xml:space="preserve">Còn được gọi là </w:t>
        </w:r>
        <w:r w:rsidRPr="00176BF5">
          <w:rPr>
            <w:rFonts w:ascii="Arial" w:eastAsia="Times New Roman" w:hAnsi="Arial" w:cs="Arial"/>
            <w:b/>
            <w:color w:val="222222"/>
            <w:sz w:val="19"/>
            <w:szCs w:val="19"/>
            <w:rPrChange w:id="487" w:author="Nhung.DoanHong" w:date="2016-01-18T00:24:00Z">
              <w:rPr>
                <w:rFonts w:ascii="Arial" w:eastAsia="Times New Roman" w:hAnsi="Arial" w:cs="Arial"/>
                <w:color w:val="222222"/>
                <w:sz w:val="19"/>
                <w:szCs w:val="19"/>
              </w:rPr>
            </w:rPrChange>
          </w:rPr>
          <w:t>Selective retransmission</w:t>
        </w:r>
      </w:ins>
    </w:p>
    <w:p w:rsidR="00347125" w:rsidRPr="00347125" w:rsidRDefault="00347125" w:rsidP="00347125">
      <w:pPr>
        <w:shd w:val="clear" w:color="auto" w:fill="FFFFFF"/>
        <w:spacing w:after="0" w:line="240" w:lineRule="auto"/>
        <w:rPr>
          <w:ins w:id="488" w:author="Nhung.DoanHong" w:date="2016-01-18T00:24:00Z"/>
          <w:rFonts w:ascii="Arial" w:eastAsia="Times New Roman" w:hAnsi="Arial" w:cs="Arial"/>
          <w:color w:val="222222"/>
          <w:sz w:val="19"/>
          <w:szCs w:val="19"/>
        </w:rPr>
      </w:pPr>
      <w:ins w:id="489" w:author="Nhung.DoanHong" w:date="2016-01-18T00:24:00Z">
        <w:r w:rsidRPr="00347125">
          <w:rPr>
            <w:rFonts w:ascii="Arial" w:eastAsia="Times New Roman" w:hAnsi="Arial" w:cs="Arial"/>
            <w:color w:val="222222"/>
            <w:sz w:val="19"/>
            <w:szCs w:val="19"/>
          </w:rPr>
          <w:t>• Cơ chế hoạt động</w:t>
        </w:r>
      </w:ins>
    </w:p>
    <w:p w:rsidR="00347125" w:rsidRPr="00347125" w:rsidRDefault="00347125" w:rsidP="00347125">
      <w:pPr>
        <w:shd w:val="clear" w:color="auto" w:fill="FFFFFF"/>
        <w:spacing w:after="0" w:line="240" w:lineRule="auto"/>
        <w:rPr>
          <w:ins w:id="490" w:author="Nhung.DoanHong" w:date="2016-01-18T00:24:00Z"/>
          <w:rFonts w:ascii="Arial" w:eastAsia="Times New Roman" w:hAnsi="Arial" w:cs="Arial"/>
          <w:color w:val="222222"/>
          <w:sz w:val="19"/>
          <w:szCs w:val="19"/>
        </w:rPr>
      </w:pPr>
      <w:ins w:id="491" w:author="Nhung.DoanHong" w:date="2016-01-18T00:24:00Z">
        <w:r w:rsidRPr="00347125">
          <w:rPr>
            <w:rFonts w:ascii="Arial" w:eastAsia="Times New Roman" w:hAnsi="Arial" w:cs="Arial"/>
            <w:color w:val="222222"/>
            <w:sz w:val="19"/>
            <w:szCs w:val="19"/>
          </w:rPr>
          <w:t>– Tương tự như Go-Back-N</w:t>
        </w:r>
      </w:ins>
    </w:p>
    <w:p w:rsidR="00347125" w:rsidRPr="00347125" w:rsidRDefault="00347125" w:rsidP="00347125">
      <w:pPr>
        <w:shd w:val="clear" w:color="auto" w:fill="FFFFFF"/>
        <w:spacing w:after="0" w:line="240" w:lineRule="auto"/>
        <w:rPr>
          <w:ins w:id="492" w:author="Nhung.DoanHong" w:date="2016-01-18T00:24:00Z"/>
          <w:rFonts w:ascii="Arial" w:eastAsia="Times New Roman" w:hAnsi="Arial" w:cs="Arial"/>
          <w:color w:val="222222"/>
          <w:sz w:val="19"/>
          <w:szCs w:val="19"/>
        </w:rPr>
      </w:pPr>
      <w:ins w:id="493" w:author="Nhung.DoanHong" w:date="2016-01-18T00:24:00Z">
        <w:r w:rsidRPr="00347125">
          <w:rPr>
            <w:rFonts w:ascii="Arial" w:eastAsia="Times New Roman" w:hAnsi="Arial" w:cs="Arial"/>
            <w:color w:val="222222"/>
            <w:sz w:val="19"/>
            <w:szCs w:val="19"/>
          </w:rPr>
          <w:t>– Chỉ gởi lại các frame bị NAK hoặc time-out</w:t>
        </w:r>
      </w:ins>
    </w:p>
    <w:p w:rsidR="00347125" w:rsidRPr="00347125" w:rsidRDefault="00347125" w:rsidP="00347125">
      <w:pPr>
        <w:shd w:val="clear" w:color="auto" w:fill="FFFFFF"/>
        <w:spacing w:after="0" w:line="240" w:lineRule="auto"/>
        <w:rPr>
          <w:ins w:id="494" w:author="Nhung.DoanHong" w:date="2016-01-18T00:24:00Z"/>
          <w:rFonts w:ascii="Arial" w:eastAsia="Times New Roman" w:hAnsi="Arial" w:cs="Arial"/>
          <w:color w:val="222222"/>
          <w:sz w:val="19"/>
          <w:szCs w:val="19"/>
        </w:rPr>
      </w:pPr>
      <w:ins w:id="495" w:author="Nhung.DoanHong" w:date="2016-01-18T00:24:00Z">
        <w:r w:rsidRPr="00347125">
          <w:rPr>
            <w:rFonts w:ascii="Arial" w:eastAsia="Times New Roman" w:hAnsi="Arial" w:cs="Arial"/>
            <w:color w:val="222222"/>
            <w:sz w:val="19"/>
            <w:szCs w:val="19"/>
          </w:rPr>
          <w:t xml:space="preserve">– “Đích” có thể nhận I-frame không </w:t>
        </w:r>
        <w:proofErr w:type="gramStart"/>
        <w:r w:rsidRPr="00347125">
          <w:rPr>
            <w:rFonts w:ascii="Arial" w:eastAsia="Times New Roman" w:hAnsi="Arial" w:cs="Arial"/>
            <w:color w:val="222222"/>
            <w:sz w:val="19"/>
            <w:szCs w:val="19"/>
          </w:rPr>
          <w:t>theo</w:t>
        </w:r>
        <w:proofErr w:type="gramEnd"/>
        <w:r w:rsidRPr="00347125">
          <w:rPr>
            <w:rFonts w:ascii="Arial" w:eastAsia="Times New Roman" w:hAnsi="Arial" w:cs="Arial"/>
            <w:color w:val="222222"/>
            <w:sz w:val="19"/>
            <w:szCs w:val="19"/>
          </w:rPr>
          <w:t xml:space="preserve"> đúng chỉ số</w:t>
        </w:r>
      </w:ins>
    </w:p>
    <w:p w:rsidR="00347125" w:rsidRPr="00347125" w:rsidRDefault="00347125" w:rsidP="00347125">
      <w:pPr>
        <w:shd w:val="clear" w:color="auto" w:fill="FFFFFF"/>
        <w:spacing w:after="0" w:line="240" w:lineRule="auto"/>
        <w:rPr>
          <w:ins w:id="496" w:author="Nhung.DoanHong" w:date="2016-01-18T00:24:00Z"/>
          <w:rFonts w:ascii="Arial" w:eastAsia="Times New Roman" w:hAnsi="Arial" w:cs="Arial"/>
          <w:color w:val="222222"/>
          <w:sz w:val="19"/>
          <w:szCs w:val="19"/>
        </w:rPr>
      </w:pPr>
      <w:proofErr w:type="gramStart"/>
      <w:ins w:id="497" w:author="Nhung.DoanHong" w:date="2016-01-18T00:24:00Z">
        <w:r w:rsidRPr="00347125">
          <w:rPr>
            <w:rFonts w:ascii="Arial" w:eastAsia="Times New Roman" w:hAnsi="Arial" w:cs="Arial"/>
            <w:color w:val="222222"/>
            <w:sz w:val="19"/>
            <w:szCs w:val="19"/>
          </w:rPr>
          <w:t>tuần</w:t>
        </w:r>
        <w:proofErr w:type="gramEnd"/>
        <w:r w:rsidRPr="00347125">
          <w:rPr>
            <w:rFonts w:ascii="Arial" w:eastAsia="Times New Roman" w:hAnsi="Arial" w:cs="Arial"/>
            <w:color w:val="222222"/>
            <w:sz w:val="19"/>
            <w:szCs w:val="19"/>
          </w:rPr>
          <w:t xml:space="preserve"> tự</w:t>
        </w:r>
      </w:ins>
    </w:p>
    <w:p w:rsidR="00347125" w:rsidRPr="00347125" w:rsidRDefault="00347125" w:rsidP="00347125">
      <w:pPr>
        <w:shd w:val="clear" w:color="auto" w:fill="FFFFFF"/>
        <w:spacing w:after="0" w:line="240" w:lineRule="auto"/>
        <w:rPr>
          <w:ins w:id="498" w:author="Nhung.DoanHong" w:date="2016-01-18T00:24:00Z"/>
          <w:rFonts w:ascii="Arial" w:eastAsia="Times New Roman" w:hAnsi="Arial" w:cs="Arial"/>
          <w:color w:val="222222"/>
          <w:sz w:val="19"/>
          <w:szCs w:val="19"/>
        </w:rPr>
      </w:pPr>
      <w:ins w:id="499" w:author="Nhung.DoanHong" w:date="2016-01-18T00:24:00Z">
        <w:r w:rsidRPr="00347125">
          <w:rPr>
            <w:rFonts w:ascii="Arial" w:eastAsia="Times New Roman" w:hAnsi="Arial" w:cs="Arial"/>
            <w:color w:val="222222"/>
            <w:sz w:val="19"/>
            <w:szCs w:val="19"/>
          </w:rPr>
          <w:t>– “Đích” phải có buffer để lưu lại các frame đến</w:t>
        </w:r>
      </w:ins>
    </w:p>
    <w:p w:rsidR="00347125" w:rsidRDefault="00347125" w:rsidP="00347125">
      <w:pPr>
        <w:shd w:val="clear" w:color="auto" w:fill="FFFFFF"/>
        <w:spacing w:after="0" w:line="240" w:lineRule="auto"/>
        <w:rPr>
          <w:ins w:id="500" w:author="Nhung.DoanHong" w:date="2016-01-18T00:24:00Z"/>
          <w:rFonts w:ascii="Arial" w:eastAsia="Times New Roman" w:hAnsi="Arial" w:cs="Arial"/>
          <w:color w:val="222222"/>
          <w:sz w:val="19"/>
          <w:szCs w:val="19"/>
        </w:rPr>
      </w:pPr>
      <w:proofErr w:type="gramStart"/>
      <w:ins w:id="501" w:author="Nhung.DoanHong" w:date="2016-01-18T00:24:00Z">
        <w:r w:rsidRPr="00347125">
          <w:rPr>
            <w:rFonts w:ascii="Arial" w:eastAsia="Times New Roman" w:hAnsi="Arial" w:cs="Arial"/>
            <w:color w:val="222222"/>
            <w:sz w:val="19"/>
            <w:szCs w:val="19"/>
          </w:rPr>
          <w:t>không</w:t>
        </w:r>
        <w:proofErr w:type="gramEnd"/>
        <w:r w:rsidRPr="00347125">
          <w:rPr>
            <w:rFonts w:ascii="Arial" w:eastAsia="Times New Roman" w:hAnsi="Arial" w:cs="Arial"/>
            <w:color w:val="222222"/>
            <w:sz w:val="19"/>
            <w:szCs w:val="19"/>
          </w:rPr>
          <w:t xml:space="preserve"> theo đúng chỉ số t</w:t>
        </w:r>
      </w:ins>
    </w:p>
    <w:p w:rsidR="00347125" w:rsidRPr="002203E1" w:rsidRDefault="00347125" w:rsidP="00347125">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4. 2 trạm A và B truyền dữ liệu cho nhau thông qua đường truyền vệ tinh có băng thông là 1-Mbps và thời gian lan truyền (propagation delay) là 200 ms. Giả sử khung tin HDLC có kích thước 1000 bits với số thứ tự (sequence numbers) kích thước 3-bit.</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Giả sử trạm A gửi 1 khung tin cho trạm B và trạm B gửi lại khung tin xác nhận (Receive Ready) ngay sau khi nhận được. Tính thời gian trạm A bắt đầu gửi khung tin cho đến khi trạm A nhận được khung tin xác nhận (bỏ qua kích thước khung tin xác nhận) và số lượng khung tin tối đa mà trạm A có thể gửi được trong thời gian này theo cơ chế điều khiển cửa sổ trượt.</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Tính tốc độ truyền dữ liệu tối đa mang được trong khung tin HDLC (trong trường Information)</w:t>
      </w:r>
    </w:p>
    <w:p w:rsidR="002203E1" w:rsidRDefault="00934287" w:rsidP="002203E1">
      <w:pPr>
        <w:shd w:val="clear" w:color="auto" w:fill="FFFFFF"/>
        <w:spacing w:after="0" w:line="240" w:lineRule="auto"/>
        <w:rPr>
          <w:ins w:id="502" w:author="Nhung.DoanHong" w:date="2016-01-18T00:33:00Z"/>
          <w:rFonts w:ascii="Arial" w:eastAsia="Times New Roman" w:hAnsi="Arial" w:cs="Arial"/>
          <w:color w:val="222222"/>
          <w:sz w:val="19"/>
          <w:szCs w:val="19"/>
        </w:rPr>
      </w:pPr>
      <w:ins w:id="503" w:author="Nhung.DoanHong" w:date="2016-01-18T00:33:00Z">
        <w:r>
          <w:rPr>
            <w:rFonts w:ascii="Arial" w:eastAsia="Times New Roman" w:hAnsi="Arial" w:cs="Arial"/>
            <w:noProof/>
            <w:color w:val="222222"/>
            <w:sz w:val="19"/>
            <w:szCs w:val="19"/>
          </w:rPr>
          <w:drawing>
            <wp:inline distT="0" distB="0" distL="0" distR="0">
              <wp:extent cx="4095750" cy="405139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4095750" cy="4051392"/>
                      </a:xfrm>
                      <a:prstGeom prst="rect">
                        <a:avLst/>
                      </a:prstGeom>
                      <a:noFill/>
                      <a:ln w="9525">
                        <a:noFill/>
                        <a:miter lim="800000"/>
                        <a:headEnd/>
                        <a:tailEnd/>
                      </a:ln>
                    </pic:spPr>
                  </pic:pic>
                </a:graphicData>
              </a:graphic>
            </wp:inline>
          </w:drawing>
        </w:r>
      </w:ins>
    </w:p>
    <w:p w:rsidR="00934287" w:rsidRPr="002203E1" w:rsidRDefault="00934287" w:rsidP="002203E1">
      <w:pPr>
        <w:shd w:val="clear" w:color="auto" w:fill="FFFFFF"/>
        <w:spacing w:after="0" w:line="240" w:lineRule="auto"/>
        <w:rPr>
          <w:rFonts w:ascii="Arial" w:eastAsia="Times New Roman" w:hAnsi="Arial" w:cs="Arial"/>
          <w:color w:val="222222"/>
          <w:sz w:val="19"/>
          <w:szCs w:val="19"/>
        </w:rPr>
      </w:pPr>
      <w:ins w:id="504" w:author="Nhung.DoanHong" w:date="2016-01-18T00:33:00Z">
        <w:r>
          <w:rPr>
            <w:rFonts w:ascii="Arial" w:eastAsia="Times New Roman" w:hAnsi="Arial" w:cs="Arial"/>
            <w:noProof/>
            <w:color w:val="222222"/>
            <w:sz w:val="19"/>
            <w:szCs w:val="19"/>
          </w:rPr>
          <w:lastRenderedPageBreak/>
          <w:drawing>
            <wp:inline distT="0" distB="0" distL="0" distR="0">
              <wp:extent cx="4838700" cy="51530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4838700" cy="5153025"/>
                      </a:xfrm>
                      <a:prstGeom prst="rect">
                        <a:avLst/>
                      </a:prstGeom>
                      <a:noFill/>
                      <a:ln w="9525">
                        <a:noFill/>
                        <a:miter lim="800000"/>
                        <a:headEnd/>
                        <a:tailEnd/>
                      </a:ln>
                    </pic:spPr>
                  </pic:pic>
                </a:graphicData>
              </a:graphic>
            </wp:inline>
          </w:drawing>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5</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1. Giao thức HDLC có thể dùng như một giao thức tầng liên kết dữ liêu (data link layer) trong mạng LAN được không? </w:t>
      </w:r>
      <w:proofErr w:type="gramStart"/>
      <w:r w:rsidRPr="002203E1">
        <w:rPr>
          <w:rFonts w:ascii="Arial" w:eastAsia="Times New Roman" w:hAnsi="Arial" w:cs="Arial"/>
          <w:b/>
          <w:bCs/>
          <w:color w:val="000000"/>
          <w:sz w:val="19"/>
          <w:szCs w:val="19"/>
        </w:rPr>
        <w:t>Nếu không thì giao thức này còn thiếu chức năng gì?</w:t>
      </w:r>
      <w:proofErr w:type="gramEnd"/>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2. So sánh giao thức slotted </w:t>
      </w:r>
      <w:proofErr w:type="gramStart"/>
      <w:r w:rsidRPr="002203E1">
        <w:rPr>
          <w:rFonts w:ascii="Arial" w:eastAsia="Times New Roman" w:hAnsi="Arial" w:cs="Arial"/>
          <w:b/>
          <w:bCs/>
          <w:color w:val="000000"/>
          <w:sz w:val="19"/>
          <w:szCs w:val="19"/>
        </w:rPr>
        <w:t>Aloha  và</w:t>
      </w:r>
      <w:proofErr w:type="gramEnd"/>
      <w:r w:rsidRPr="002203E1">
        <w:rPr>
          <w:rFonts w:ascii="Arial" w:eastAsia="Times New Roman" w:hAnsi="Arial" w:cs="Arial"/>
          <w:b/>
          <w:bCs/>
          <w:color w:val="000000"/>
          <w:sz w:val="19"/>
          <w:szCs w:val="19"/>
        </w:rPr>
        <w:t xml:space="preserve"> giao thức Aloha thuần tuý</w:t>
      </w:r>
    </w:p>
    <w:p w:rsidR="00727416" w:rsidRPr="00727416" w:rsidRDefault="00727416" w:rsidP="00727416">
      <w:pPr>
        <w:shd w:val="clear" w:color="auto" w:fill="FFFFFF"/>
        <w:spacing w:after="0" w:line="240" w:lineRule="auto"/>
        <w:rPr>
          <w:ins w:id="505" w:author="Nhung.DoanHong" w:date="2016-01-18T00:30:00Z"/>
          <w:rFonts w:ascii="Arial" w:eastAsia="Times New Roman" w:hAnsi="Arial" w:cs="Arial"/>
          <w:color w:val="222222"/>
          <w:sz w:val="19"/>
          <w:szCs w:val="19"/>
        </w:rPr>
      </w:pPr>
      <w:ins w:id="506" w:author="Nhung.DoanHong" w:date="2016-01-18T00:30:00Z">
        <w:r w:rsidRPr="00727416">
          <w:rPr>
            <w:rFonts w:ascii="Arial" w:eastAsia="Times New Roman" w:hAnsi="Arial" w:cs="Arial"/>
            <w:color w:val="222222"/>
            <w:sz w:val="19"/>
            <w:szCs w:val="19"/>
          </w:rPr>
          <w:t>Pure ALOHA</w:t>
        </w:r>
      </w:ins>
    </w:p>
    <w:p w:rsidR="00727416" w:rsidRPr="00727416" w:rsidRDefault="00727416" w:rsidP="00727416">
      <w:pPr>
        <w:shd w:val="clear" w:color="auto" w:fill="FFFFFF"/>
        <w:spacing w:after="0" w:line="240" w:lineRule="auto"/>
        <w:rPr>
          <w:ins w:id="507" w:author="Nhung.DoanHong" w:date="2016-01-18T00:30:00Z"/>
          <w:rFonts w:ascii="Arial" w:eastAsia="Times New Roman" w:hAnsi="Arial" w:cs="Arial"/>
          <w:color w:val="222222"/>
          <w:sz w:val="19"/>
          <w:szCs w:val="19"/>
        </w:rPr>
      </w:pPr>
      <w:ins w:id="508" w:author="Nhung.DoanHong" w:date="2016-01-18T00:30:00Z">
        <w:r w:rsidRPr="00727416">
          <w:rPr>
            <w:rFonts w:ascii="Arial" w:eastAsia="Times New Roman" w:hAnsi="Arial" w:cs="Arial"/>
            <w:color w:val="222222"/>
            <w:sz w:val="19"/>
            <w:szCs w:val="19"/>
          </w:rPr>
          <w:t>• NSD được phép truyền bất cứ khi nào cần; tất nhiên sẽ xảy ra</w:t>
        </w:r>
      </w:ins>
    </w:p>
    <w:p w:rsidR="00727416" w:rsidRPr="00727416" w:rsidRDefault="00727416" w:rsidP="00727416">
      <w:pPr>
        <w:shd w:val="clear" w:color="auto" w:fill="FFFFFF"/>
        <w:spacing w:after="0" w:line="240" w:lineRule="auto"/>
        <w:rPr>
          <w:ins w:id="509" w:author="Nhung.DoanHong" w:date="2016-01-18T00:30:00Z"/>
          <w:rFonts w:ascii="Arial" w:eastAsia="Times New Roman" w:hAnsi="Arial" w:cs="Arial"/>
          <w:color w:val="222222"/>
          <w:sz w:val="19"/>
          <w:szCs w:val="19"/>
        </w:rPr>
      </w:pPr>
      <w:proofErr w:type="gramStart"/>
      <w:ins w:id="510" w:author="Nhung.DoanHong" w:date="2016-01-18T00:30:00Z">
        <w:r w:rsidRPr="00727416">
          <w:rPr>
            <w:rFonts w:ascii="Arial" w:eastAsia="Times New Roman" w:hAnsi="Arial" w:cs="Arial"/>
            <w:color w:val="222222"/>
            <w:sz w:val="19"/>
            <w:szCs w:val="19"/>
          </w:rPr>
          <w:t>xung</w:t>
        </w:r>
        <w:proofErr w:type="gramEnd"/>
        <w:r w:rsidRPr="00727416">
          <w:rPr>
            <w:rFonts w:ascii="Arial" w:eastAsia="Times New Roman" w:hAnsi="Arial" w:cs="Arial"/>
            <w:color w:val="222222"/>
            <w:sz w:val="19"/>
            <w:szCs w:val="19"/>
          </w:rPr>
          <w:t xml:space="preserve"> đột, các frame bị đụng độ sẽ bị huỷ.</w:t>
        </w:r>
      </w:ins>
    </w:p>
    <w:p w:rsidR="00727416" w:rsidRPr="00727416" w:rsidRDefault="00727416" w:rsidP="00727416">
      <w:pPr>
        <w:shd w:val="clear" w:color="auto" w:fill="FFFFFF"/>
        <w:spacing w:after="0" w:line="240" w:lineRule="auto"/>
        <w:rPr>
          <w:ins w:id="511" w:author="Nhung.DoanHong" w:date="2016-01-18T00:30:00Z"/>
          <w:rFonts w:ascii="Arial" w:eastAsia="Times New Roman" w:hAnsi="Arial" w:cs="Arial"/>
          <w:color w:val="222222"/>
          <w:sz w:val="19"/>
          <w:szCs w:val="19"/>
        </w:rPr>
      </w:pPr>
      <w:ins w:id="512" w:author="Nhung.DoanHong" w:date="2016-01-18T00:30:00Z">
        <w:r w:rsidRPr="00727416">
          <w:rPr>
            <w:rFonts w:ascii="Arial" w:eastAsia="Times New Roman" w:hAnsi="Arial" w:cs="Arial"/>
            <w:color w:val="222222"/>
            <w:sz w:val="19"/>
            <w:szCs w:val="19"/>
          </w:rPr>
          <w:t xml:space="preserve">• Việc phát thành công nếu, trong [t0 – </w:t>
        </w:r>
        <w:proofErr w:type="gramStart"/>
        <w:r w:rsidRPr="00727416">
          <w:rPr>
            <w:rFonts w:ascii="Arial" w:eastAsia="Times New Roman" w:hAnsi="Arial" w:cs="Arial"/>
            <w:color w:val="222222"/>
            <w:sz w:val="19"/>
            <w:szCs w:val="19"/>
          </w:rPr>
          <w:t>ti ,</w:t>
        </w:r>
        <w:proofErr w:type="gramEnd"/>
        <w:r w:rsidRPr="00727416">
          <w:rPr>
            <w:rFonts w:ascii="Arial" w:eastAsia="Times New Roman" w:hAnsi="Arial" w:cs="Arial"/>
            <w:color w:val="222222"/>
            <w:sz w:val="19"/>
            <w:szCs w:val="19"/>
          </w:rPr>
          <w:t xml:space="preserve"> t0 + ti] (= 2 x frame time)</w:t>
        </w:r>
      </w:ins>
    </w:p>
    <w:p w:rsidR="00727416" w:rsidRPr="00727416" w:rsidRDefault="00727416" w:rsidP="00727416">
      <w:pPr>
        <w:shd w:val="clear" w:color="auto" w:fill="FFFFFF"/>
        <w:spacing w:after="0" w:line="240" w:lineRule="auto"/>
        <w:rPr>
          <w:ins w:id="513" w:author="Nhung.DoanHong" w:date="2016-01-18T00:30:00Z"/>
          <w:rFonts w:ascii="Arial" w:eastAsia="Times New Roman" w:hAnsi="Arial" w:cs="Arial"/>
          <w:color w:val="222222"/>
          <w:sz w:val="19"/>
          <w:szCs w:val="19"/>
        </w:rPr>
      </w:pPr>
      <w:proofErr w:type="gramStart"/>
      <w:ins w:id="514" w:author="Nhung.DoanHong" w:date="2016-01-18T00:30:00Z">
        <w:r w:rsidRPr="00727416">
          <w:rPr>
            <w:rFonts w:ascii="Arial" w:eastAsia="Times New Roman" w:hAnsi="Arial" w:cs="Arial"/>
            <w:color w:val="222222"/>
            <w:sz w:val="19"/>
            <w:szCs w:val="19"/>
          </w:rPr>
          <w:t>không</w:t>
        </w:r>
        <w:proofErr w:type="gramEnd"/>
        <w:r w:rsidRPr="00727416">
          <w:rPr>
            <w:rFonts w:ascii="Arial" w:eastAsia="Times New Roman" w:hAnsi="Arial" w:cs="Arial"/>
            <w:color w:val="222222"/>
            <w:sz w:val="19"/>
            <w:szCs w:val="19"/>
          </w:rPr>
          <w:t xml:space="preserve"> có trạm nào khác phát số liệu</w:t>
        </w:r>
      </w:ins>
    </w:p>
    <w:p w:rsidR="00727416" w:rsidRPr="00727416" w:rsidRDefault="00727416" w:rsidP="00727416">
      <w:pPr>
        <w:shd w:val="clear" w:color="auto" w:fill="FFFFFF"/>
        <w:spacing w:after="0" w:line="240" w:lineRule="auto"/>
        <w:rPr>
          <w:ins w:id="515" w:author="Nhung.DoanHong" w:date="2016-01-18T00:30:00Z"/>
          <w:rFonts w:ascii="Arial" w:eastAsia="Times New Roman" w:hAnsi="Arial" w:cs="Arial"/>
          <w:color w:val="222222"/>
          <w:sz w:val="19"/>
          <w:szCs w:val="19"/>
        </w:rPr>
      </w:pPr>
      <w:ins w:id="516" w:author="Nhung.DoanHong" w:date="2016-01-18T00:30:00Z">
        <w:r w:rsidRPr="00727416">
          <w:rPr>
            <w:rFonts w:ascii="Arial" w:eastAsia="Times New Roman" w:hAnsi="Arial" w:cs="Arial"/>
            <w:color w:val="222222"/>
            <w:sz w:val="19"/>
            <w:szCs w:val="19"/>
          </w:rPr>
          <w:t xml:space="preserve">• Giả sử các gói số liệu trong hệ thống được sinh ra </w:t>
        </w:r>
        <w:proofErr w:type="gramStart"/>
        <w:r w:rsidRPr="00727416">
          <w:rPr>
            <w:rFonts w:ascii="Arial" w:eastAsia="Times New Roman" w:hAnsi="Arial" w:cs="Arial"/>
            <w:color w:val="222222"/>
            <w:sz w:val="19"/>
            <w:szCs w:val="19"/>
          </w:rPr>
          <w:t>theo</w:t>
        </w:r>
        <w:proofErr w:type="gramEnd"/>
        <w:r w:rsidRPr="00727416">
          <w:rPr>
            <w:rFonts w:ascii="Arial" w:eastAsia="Times New Roman" w:hAnsi="Arial" w:cs="Arial"/>
            <w:color w:val="222222"/>
            <w:sz w:val="19"/>
            <w:szCs w:val="19"/>
          </w:rPr>
          <w:t xml:space="preserve"> phân bố</w:t>
        </w:r>
      </w:ins>
    </w:p>
    <w:p w:rsidR="00727416" w:rsidRPr="00727416" w:rsidRDefault="00727416" w:rsidP="00727416">
      <w:pPr>
        <w:shd w:val="clear" w:color="auto" w:fill="FFFFFF"/>
        <w:spacing w:after="0" w:line="240" w:lineRule="auto"/>
        <w:rPr>
          <w:ins w:id="517" w:author="Nhung.DoanHong" w:date="2016-01-18T00:30:00Z"/>
          <w:rFonts w:ascii="Arial" w:eastAsia="Times New Roman" w:hAnsi="Arial" w:cs="Arial"/>
          <w:color w:val="222222"/>
          <w:sz w:val="19"/>
          <w:szCs w:val="19"/>
        </w:rPr>
      </w:pPr>
      <w:ins w:id="518" w:author="Nhung.DoanHong" w:date="2016-01-18T00:30:00Z">
        <w:r w:rsidRPr="00727416">
          <w:rPr>
            <w:rFonts w:ascii="Arial" w:eastAsia="Times New Roman" w:hAnsi="Arial" w:cs="Arial"/>
            <w:color w:val="222222"/>
            <w:sz w:val="19"/>
            <w:szCs w:val="19"/>
          </w:rPr>
          <w:t>Poisson, có tốc độ sinh trung bình = G (G frame trong 1 frame</w:t>
        </w:r>
      </w:ins>
    </w:p>
    <w:p w:rsidR="00727416" w:rsidRPr="00727416" w:rsidRDefault="00727416" w:rsidP="00727416">
      <w:pPr>
        <w:shd w:val="clear" w:color="auto" w:fill="FFFFFF"/>
        <w:spacing w:after="0" w:line="240" w:lineRule="auto"/>
        <w:rPr>
          <w:ins w:id="519" w:author="Nhung.DoanHong" w:date="2016-01-18T00:30:00Z"/>
          <w:rFonts w:ascii="Arial" w:eastAsia="Times New Roman" w:hAnsi="Arial" w:cs="Arial"/>
          <w:color w:val="222222"/>
          <w:sz w:val="19"/>
          <w:szCs w:val="19"/>
        </w:rPr>
      </w:pPr>
      <w:proofErr w:type="gramStart"/>
      <w:ins w:id="520" w:author="Nhung.DoanHong" w:date="2016-01-18T00:30:00Z">
        <w:r w:rsidRPr="00727416">
          <w:rPr>
            <w:rFonts w:ascii="Arial" w:eastAsia="Times New Roman" w:hAnsi="Arial" w:cs="Arial"/>
            <w:color w:val="222222"/>
            <w:sz w:val="19"/>
            <w:szCs w:val="19"/>
          </w:rPr>
          <w:t>time</w:t>
        </w:r>
        <w:proofErr w:type="gramEnd"/>
        <w:r w:rsidRPr="00727416">
          <w:rPr>
            <w:rFonts w:ascii="Arial" w:eastAsia="Times New Roman" w:hAnsi="Arial" w:cs="Arial"/>
            <w:color w:val="222222"/>
            <w:sz w:val="19"/>
            <w:szCs w:val="19"/>
          </w:rPr>
          <w:t>); xác suất có k frame sinh ra trong thời gian 2ti:</w:t>
        </w:r>
      </w:ins>
    </w:p>
    <w:p w:rsidR="00727416" w:rsidRPr="00727416" w:rsidRDefault="00727416" w:rsidP="00727416">
      <w:pPr>
        <w:shd w:val="clear" w:color="auto" w:fill="FFFFFF"/>
        <w:spacing w:after="0" w:line="240" w:lineRule="auto"/>
        <w:rPr>
          <w:ins w:id="521" w:author="Nhung.DoanHong" w:date="2016-01-18T00:30:00Z"/>
          <w:rFonts w:ascii="Arial" w:eastAsia="Times New Roman" w:hAnsi="Arial" w:cs="Arial"/>
          <w:color w:val="222222"/>
          <w:sz w:val="19"/>
          <w:szCs w:val="19"/>
        </w:rPr>
      </w:pPr>
      <w:ins w:id="522" w:author="Nhung.DoanHong" w:date="2016-01-18T00:30:00Z">
        <w:r w:rsidRPr="00727416">
          <w:rPr>
            <w:rFonts w:ascii="Arial" w:eastAsia="Times New Roman" w:hAnsi="Arial" w:cs="Arial"/>
            <w:color w:val="222222"/>
            <w:sz w:val="19"/>
            <w:szCs w:val="19"/>
          </w:rPr>
          <w:t>P[k] = (2G</w:t>
        </w:r>
        <w:proofErr w:type="gramStart"/>
        <w:r w:rsidRPr="00727416">
          <w:rPr>
            <w:rFonts w:ascii="Arial" w:eastAsia="Times New Roman" w:hAnsi="Arial" w:cs="Arial"/>
            <w:color w:val="222222"/>
            <w:sz w:val="19"/>
            <w:szCs w:val="19"/>
          </w:rPr>
          <w:t>)k.e</w:t>
        </w:r>
        <w:proofErr w:type="gramEnd"/>
        <w:r w:rsidRPr="00727416">
          <w:rPr>
            <w:rFonts w:ascii="Arial" w:eastAsia="Times New Roman" w:hAnsi="Arial" w:cs="Arial"/>
            <w:color w:val="222222"/>
            <w:sz w:val="19"/>
            <w:szCs w:val="19"/>
          </w:rPr>
          <w:t>-2G/k!</w:t>
        </w:r>
      </w:ins>
    </w:p>
    <w:p w:rsidR="00727416" w:rsidRPr="00727416" w:rsidRDefault="00727416" w:rsidP="00727416">
      <w:pPr>
        <w:shd w:val="clear" w:color="auto" w:fill="FFFFFF"/>
        <w:spacing w:after="0" w:line="240" w:lineRule="auto"/>
        <w:rPr>
          <w:ins w:id="523" w:author="Nhung.DoanHong" w:date="2016-01-18T00:30:00Z"/>
          <w:rFonts w:ascii="Arial" w:eastAsia="Times New Roman" w:hAnsi="Arial" w:cs="Arial"/>
          <w:color w:val="222222"/>
          <w:sz w:val="19"/>
          <w:szCs w:val="19"/>
        </w:rPr>
      </w:pPr>
      <w:ins w:id="524" w:author="Nhung.DoanHong" w:date="2016-01-18T00:30:00Z">
        <w:r w:rsidRPr="00727416">
          <w:rPr>
            <w:rFonts w:ascii="Arial" w:eastAsia="Times New Roman" w:hAnsi="Arial" w:cs="Arial"/>
            <w:color w:val="222222"/>
            <w:sz w:val="19"/>
            <w:szCs w:val="19"/>
          </w:rPr>
          <w:t>• XS không có frame nào sinh ra trong khoảng thời gian có thể</w:t>
        </w:r>
      </w:ins>
    </w:p>
    <w:p w:rsidR="00727416" w:rsidRPr="00727416" w:rsidRDefault="00727416" w:rsidP="00727416">
      <w:pPr>
        <w:shd w:val="clear" w:color="auto" w:fill="FFFFFF"/>
        <w:spacing w:after="0" w:line="240" w:lineRule="auto"/>
        <w:rPr>
          <w:ins w:id="525" w:author="Nhung.DoanHong" w:date="2016-01-18T00:30:00Z"/>
          <w:rFonts w:ascii="Arial" w:eastAsia="Times New Roman" w:hAnsi="Arial" w:cs="Arial"/>
          <w:color w:val="222222"/>
          <w:sz w:val="19"/>
          <w:szCs w:val="19"/>
        </w:rPr>
      </w:pPr>
      <w:proofErr w:type="gramStart"/>
      <w:ins w:id="526" w:author="Nhung.DoanHong" w:date="2016-01-18T00:30:00Z">
        <w:r w:rsidRPr="00727416">
          <w:rPr>
            <w:rFonts w:ascii="Arial" w:eastAsia="Times New Roman" w:hAnsi="Arial" w:cs="Arial"/>
            <w:color w:val="222222"/>
            <w:sz w:val="19"/>
            <w:szCs w:val="19"/>
          </w:rPr>
          <w:t>xảy</w:t>
        </w:r>
        <w:proofErr w:type="gramEnd"/>
        <w:r w:rsidRPr="00727416">
          <w:rPr>
            <w:rFonts w:ascii="Arial" w:eastAsia="Times New Roman" w:hAnsi="Arial" w:cs="Arial"/>
            <w:color w:val="222222"/>
            <w:sz w:val="19"/>
            <w:szCs w:val="19"/>
          </w:rPr>
          <w:t xml:space="preserve"> ra xung đột (Vulnarable) là: P[0] = e-2G</w:t>
        </w:r>
      </w:ins>
    </w:p>
    <w:p w:rsidR="00727416" w:rsidRPr="00727416" w:rsidRDefault="00727416" w:rsidP="00727416">
      <w:pPr>
        <w:shd w:val="clear" w:color="auto" w:fill="FFFFFF"/>
        <w:spacing w:after="0" w:line="240" w:lineRule="auto"/>
        <w:rPr>
          <w:ins w:id="527" w:author="Nhung.DoanHong" w:date="2016-01-18T00:30:00Z"/>
          <w:rFonts w:ascii="Arial" w:eastAsia="Times New Roman" w:hAnsi="Arial" w:cs="Arial"/>
          <w:color w:val="222222"/>
          <w:sz w:val="19"/>
          <w:szCs w:val="19"/>
        </w:rPr>
      </w:pPr>
      <w:ins w:id="528" w:author="Nhung.DoanHong" w:date="2016-01-18T00:30:00Z">
        <w:r w:rsidRPr="00727416">
          <w:rPr>
            <w:rFonts w:ascii="Arial" w:eastAsia="Times New Roman" w:hAnsi="Arial" w:cs="Arial"/>
            <w:color w:val="222222"/>
            <w:sz w:val="19"/>
            <w:szCs w:val="19"/>
          </w:rPr>
          <w:t xml:space="preserve">• Định nghĩa thông lượng S = </w:t>
        </w:r>
        <w:proofErr w:type="gramStart"/>
        <w:r w:rsidRPr="00727416">
          <w:rPr>
            <w:rFonts w:ascii="Arial" w:eastAsia="Times New Roman" w:hAnsi="Arial" w:cs="Arial"/>
            <w:color w:val="222222"/>
            <w:sz w:val="19"/>
            <w:szCs w:val="19"/>
          </w:rPr>
          <w:t>G.P[</w:t>
        </w:r>
        <w:proofErr w:type="gramEnd"/>
        <w:r w:rsidRPr="00727416">
          <w:rPr>
            <w:rFonts w:ascii="Arial" w:eastAsia="Times New Roman" w:hAnsi="Arial" w:cs="Arial"/>
            <w:color w:val="222222"/>
            <w:sz w:val="19"/>
            <w:szCs w:val="19"/>
          </w:rPr>
          <w:t>0] = G.e-2G.</w:t>
        </w:r>
      </w:ins>
    </w:p>
    <w:p w:rsidR="00727416" w:rsidRPr="00727416" w:rsidRDefault="00727416" w:rsidP="00727416">
      <w:pPr>
        <w:shd w:val="clear" w:color="auto" w:fill="FFFFFF"/>
        <w:spacing w:after="0" w:line="240" w:lineRule="auto"/>
        <w:rPr>
          <w:ins w:id="529" w:author="Nhung.DoanHong" w:date="2016-01-18T00:30:00Z"/>
          <w:rFonts w:ascii="Arial" w:eastAsia="Times New Roman" w:hAnsi="Arial" w:cs="Arial"/>
          <w:color w:val="222222"/>
          <w:sz w:val="19"/>
          <w:szCs w:val="19"/>
        </w:rPr>
      </w:pPr>
      <w:ins w:id="530" w:author="Nhung.DoanHong" w:date="2016-01-18T00:30:00Z">
        <w:r w:rsidRPr="00727416">
          <w:rPr>
            <w:rFonts w:ascii="Arial" w:eastAsia="Times New Roman" w:hAnsi="Arial" w:cs="Arial"/>
            <w:color w:val="222222"/>
            <w:sz w:val="19"/>
            <w:szCs w:val="19"/>
          </w:rPr>
          <w:t xml:space="preserve">• S đạt giá trị cực đại tại G = 0.5 </w:t>
        </w:r>
        <w:r w:rsidRPr="00727416">
          <w:rPr>
            <w:rFonts w:ascii="Arial" w:eastAsia="Times New Roman" w:hAnsi="Arial" w:cs="Arial"/>
            <w:color w:val="222222"/>
            <w:sz w:val="19"/>
            <w:szCs w:val="19"/>
          </w:rPr>
          <w:t> S = 1/2e = 0.184.</w:t>
        </w:r>
      </w:ins>
    </w:p>
    <w:p w:rsidR="00727416" w:rsidRPr="00727416" w:rsidRDefault="00727416" w:rsidP="00727416">
      <w:pPr>
        <w:shd w:val="clear" w:color="auto" w:fill="FFFFFF"/>
        <w:spacing w:after="0" w:line="240" w:lineRule="auto"/>
        <w:rPr>
          <w:ins w:id="531" w:author="Nhung.DoanHong" w:date="2016-01-18T00:30:00Z"/>
          <w:rFonts w:ascii="Arial" w:eastAsia="Times New Roman" w:hAnsi="Arial" w:cs="Arial"/>
          <w:color w:val="222222"/>
          <w:sz w:val="19"/>
          <w:szCs w:val="19"/>
        </w:rPr>
      </w:pPr>
      <w:ins w:id="532" w:author="Nhung.DoanHong" w:date="2016-01-18T00:30:00Z">
        <w:r w:rsidRPr="00727416">
          <w:rPr>
            <w:rFonts w:ascii="Arial" w:eastAsia="Times New Roman" w:hAnsi="Arial" w:cs="Arial"/>
            <w:color w:val="222222"/>
            <w:sz w:val="19"/>
            <w:szCs w:val="19"/>
          </w:rPr>
          <w:t xml:space="preserve">• </w:t>
        </w:r>
        <w:r w:rsidRPr="00727416">
          <w:rPr>
            <w:rFonts w:ascii="Arial" w:eastAsia="Times New Roman" w:hAnsi="Arial" w:cs="Arial"/>
            <w:color w:val="222222"/>
            <w:sz w:val="19"/>
            <w:szCs w:val="19"/>
          </w:rPr>
          <w:t> hiệu suất của phương pháp điều khiển truy nhập ALOHA</w:t>
        </w:r>
      </w:ins>
    </w:p>
    <w:p w:rsidR="002203E1" w:rsidRDefault="00727416" w:rsidP="00727416">
      <w:pPr>
        <w:shd w:val="clear" w:color="auto" w:fill="FFFFFF"/>
        <w:spacing w:after="0" w:line="240" w:lineRule="auto"/>
        <w:rPr>
          <w:ins w:id="533" w:author="Nhung.DoanHong" w:date="2016-01-18T00:30:00Z"/>
          <w:rFonts w:ascii="Arial" w:eastAsia="Times New Roman" w:hAnsi="Arial" w:cs="Arial"/>
          <w:color w:val="222222"/>
          <w:sz w:val="19"/>
          <w:szCs w:val="19"/>
        </w:rPr>
      </w:pPr>
      <w:proofErr w:type="gramStart"/>
      <w:ins w:id="534" w:author="Nhung.DoanHong" w:date="2016-01-18T00:30:00Z">
        <w:r w:rsidRPr="00727416">
          <w:rPr>
            <w:rFonts w:ascii="Arial" w:eastAsia="Times New Roman" w:hAnsi="Arial" w:cs="Arial"/>
            <w:color w:val="222222"/>
            <w:sz w:val="19"/>
            <w:szCs w:val="19"/>
          </w:rPr>
          <w:t>bằng</w:t>
        </w:r>
        <w:proofErr w:type="gramEnd"/>
        <w:r w:rsidRPr="00727416">
          <w:rPr>
            <w:rFonts w:ascii="Arial" w:eastAsia="Times New Roman" w:hAnsi="Arial" w:cs="Arial"/>
            <w:color w:val="222222"/>
            <w:sz w:val="19"/>
            <w:szCs w:val="19"/>
          </w:rPr>
          <w:t xml:space="preserve"> 18.4%.</w:t>
        </w:r>
      </w:ins>
    </w:p>
    <w:p w:rsidR="00727416" w:rsidRDefault="00727416" w:rsidP="00727416">
      <w:pPr>
        <w:shd w:val="clear" w:color="auto" w:fill="FFFFFF"/>
        <w:spacing w:after="0" w:line="240" w:lineRule="auto"/>
        <w:rPr>
          <w:ins w:id="535" w:author="Nhung.DoanHong" w:date="2016-01-18T00:30:00Z"/>
          <w:rFonts w:ascii="Arial" w:eastAsia="Times New Roman" w:hAnsi="Arial" w:cs="Arial"/>
          <w:color w:val="222222"/>
          <w:sz w:val="19"/>
          <w:szCs w:val="19"/>
        </w:rPr>
      </w:pPr>
    </w:p>
    <w:p w:rsidR="00727416" w:rsidRPr="00727416" w:rsidRDefault="00727416" w:rsidP="00727416">
      <w:pPr>
        <w:shd w:val="clear" w:color="auto" w:fill="FFFFFF"/>
        <w:spacing w:after="0" w:line="240" w:lineRule="auto"/>
        <w:rPr>
          <w:ins w:id="536" w:author="Nhung.DoanHong" w:date="2016-01-18T00:31:00Z"/>
          <w:rFonts w:ascii="Arial" w:eastAsia="Times New Roman" w:hAnsi="Arial" w:cs="Arial"/>
          <w:color w:val="222222"/>
          <w:sz w:val="19"/>
          <w:szCs w:val="19"/>
        </w:rPr>
      </w:pPr>
      <w:ins w:id="537" w:author="Nhung.DoanHong" w:date="2016-01-18T00:31:00Z">
        <w:r w:rsidRPr="00727416">
          <w:rPr>
            <w:rFonts w:ascii="Arial" w:eastAsia="Times New Roman" w:hAnsi="Arial" w:cs="Arial"/>
            <w:color w:val="222222"/>
            <w:sz w:val="19"/>
            <w:szCs w:val="19"/>
          </w:rPr>
          <w:lastRenderedPageBreak/>
          <w:t>Slotted ALOHA</w:t>
        </w:r>
      </w:ins>
    </w:p>
    <w:p w:rsidR="00727416" w:rsidRPr="00727416" w:rsidRDefault="00727416" w:rsidP="00727416">
      <w:pPr>
        <w:shd w:val="clear" w:color="auto" w:fill="FFFFFF"/>
        <w:spacing w:after="0" w:line="240" w:lineRule="auto"/>
        <w:rPr>
          <w:ins w:id="538" w:author="Nhung.DoanHong" w:date="2016-01-18T00:31:00Z"/>
          <w:rFonts w:ascii="Arial" w:eastAsia="Times New Roman" w:hAnsi="Arial" w:cs="Arial"/>
          <w:color w:val="222222"/>
          <w:sz w:val="19"/>
          <w:szCs w:val="19"/>
        </w:rPr>
      </w:pPr>
      <w:ins w:id="539" w:author="Nhung.DoanHong" w:date="2016-01-18T00:31:00Z">
        <w:r w:rsidRPr="00727416">
          <w:rPr>
            <w:rFonts w:ascii="Arial" w:eastAsia="Times New Roman" w:hAnsi="Arial" w:cs="Arial"/>
            <w:color w:val="222222"/>
            <w:sz w:val="19"/>
            <w:szCs w:val="19"/>
          </w:rPr>
          <w:t>• Robert công bố năm 1972. Thời gian được chia ra các khoảng rời rạc – slot time = 1 frame time.</w:t>
        </w:r>
      </w:ins>
    </w:p>
    <w:p w:rsidR="00727416" w:rsidRPr="00727416" w:rsidRDefault="00727416" w:rsidP="00727416">
      <w:pPr>
        <w:shd w:val="clear" w:color="auto" w:fill="FFFFFF"/>
        <w:spacing w:after="0" w:line="240" w:lineRule="auto"/>
        <w:rPr>
          <w:ins w:id="540" w:author="Nhung.DoanHong" w:date="2016-01-18T00:31:00Z"/>
          <w:rFonts w:ascii="Arial" w:eastAsia="Times New Roman" w:hAnsi="Arial" w:cs="Arial"/>
          <w:color w:val="222222"/>
          <w:sz w:val="19"/>
          <w:szCs w:val="19"/>
        </w:rPr>
      </w:pPr>
      <w:ins w:id="541" w:author="Nhung.DoanHong" w:date="2016-01-18T00:31:00Z">
        <w:r w:rsidRPr="00727416">
          <w:rPr>
            <w:rFonts w:ascii="Arial" w:eastAsia="Times New Roman" w:hAnsi="Arial" w:cs="Arial"/>
            <w:color w:val="222222"/>
            <w:sz w:val="19"/>
            <w:szCs w:val="19"/>
          </w:rPr>
          <w:t>• Có một trạm đặc biệt truyền một tín hiệu "pip" tại thời điểm đầu các khoảng, như đồng hồ đồng bộ.</w:t>
        </w:r>
      </w:ins>
    </w:p>
    <w:p w:rsidR="00727416" w:rsidRPr="00727416" w:rsidRDefault="00727416" w:rsidP="00727416">
      <w:pPr>
        <w:shd w:val="clear" w:color="auto" w:fill="FFFFFF"/>
        <w:spacing w:after="0" w:line="240" w:lineRule="auto"/>
        <w:rPr>
          <w:ins w:id="542" w:author="Nhung.DoanHong" w:date="2016-01-18T00:31:00Z"/>
          <w:rFonts w:ascii="Arial" w:eastAsia="Times New Roman" w:hAnsi="Arial" w:cs="Arial"/>
          <w:color w:val="222222"/>
          <w:sz w:val="19"/>
          <w:szCs w:val="19"/>
        </w:rPr>
      </w:pPr>
      <w:ins w:id="543" w:author="Nhung.DoanHong" w:date="2016-01-18T00:31:00Z">
        <w:r w:rsidRPr="00727416">
          <w:rPr>
            <w:rFonts w:ascii="Arial" w:eastAsia="Times New Roman" w:hAnsi="Arial" w:cs="Arial"/>
            <w:color w:val="222222"/>
            <w:sz w:val="19"/>
            <w:szCs w:val="19"/>
          </w:rPr>
          <w:t>• Một trạm chỉ được truyền đi tại đầu của "ngăn" thời gian. Do đó khoảng thời gian dễ xảy ra đụng độ giảm</w:t>
        </w:r>
      </w:ins>
    </w:p>
    <w:p w:rsidR="00727416" w:rsidRPr="00727416" w:rsidRDefault="00727416" w:rsidP="00727416">
      <w:pPr>
        <w:shd w:val="clear" w:color="auto" w:fill="FFFFFF"/>
        <w:spacing w:after="0" w:line="240" w:lineRule="auto"/>
        <w:rPr>
          <w:ins w:id="544" w:author="Nhung.DoanHong" w:date="2016-01-18T00:31:00Z"/>
          <w:rFonts w:ascii="Arial" w:eastAsia="Times New Roman" w:hAnsi="Arial" w:cs="Arial"/>
          <w:color w:val="222222"/>
          <w:sz w:val="19"/>
          <w:szCs w:val="19"/>
        </w:rPr>
      </w:pPr>
      <w:proofErr w:type="gramStart"/>
      <w:ins w:id="545" w:author="Nhung.DoanHong" w:date="2016-01-18T00:31:00Z">
        <w:r w:rsidRPr="00727416">
          <w:rPr>
            <w:rFonts w:ascii="Arial" w:eastAsia="Times New Roman" w:hAnsi="Arial" w:cs="Arial"/>
            <w:color w:val="222222"/>
            <w:sz w:val="19"/>
            <w:szCs w:val="19"/>
          </w:rPr>
          <w:t>còn</w:t>
        </w:r>
        <w:proofErr w:type="gramEnd"/>
        <w:r w:rsidRPr="00727416">
          <w:rPr>
            <w:rFonts w:ascii="Arial" w:eastAsia="Times New Roman" w:hAnsi="Arial" w:cs="Arial"/>
            <w:color w:val="222222"/>
            <w:sz w:val="19"/>
            <w:szCs w:val="19"/>
          </w:rPr>
          <w:t xml:space="preserve"> nửa </w:t>
        </w:r>
        <w:r w:rsidRPr="00727416">
          <w:rPr>
            <w:rFonts w:ascii="Arial" w:eastAsia="Times New Roman" w:hAnsi="Arial" w:cs="Arial"/>
            <w:color w:val="222222"/>
            <w:sz w:val="19"/>
            <w:szCs w:val="19"/>
          </w:rPr>
          <w:t> làm tăng hiệu suất gấp đôi của ALOHA.</w:t>
        </w:r>
      </w:ins>
    </w:p>
    <w:p w:rsidR="00727416" w:rsidRPr="00727416" w:rsidRDefault="00727416" w:rsidP="00727416">
      <w:pPr>
        <w:shd w:val="clear" w:color="auto" w:fill="FFFFFF"/>
        <w:spacing w:after="0" w:line="240" w:lineRule="auto"/>
        <w:rPr>
          <w:ins w:id="546" w:author="Nhung.DoanHong" w:date="2016-01-18T00:31:00Z"/>
          <w:rFonts w:ascii="Arial" w:eastAsia="Times New Roman" w:hAnsi="Arial" w:cs="Arial"/>
          <w:color w:val="222222"/>
          <w:sz w:val="19"/>
          <w:szCs w:val="19"/>
        </w:rPr>
      </w:pPr>
      <w:ins w:id="547" w:author="Nhung.DoanHong" w:date="2016-01-18T00:31:00Z">
        <w:r w:rsidRPr="00727416">
          <w:rPr>
            <w:rFonts w:ascii="Arial" w:eastAsia="Times New Roman" w:hAnsi="Arial" w:cs="Arial"/>
            <w:color w:val="222222"/>
            <w:sz w:val="19"/>
            <w:szCs w:val="19"/>
          </w:rPr>
          <w:t xml:space="preserve">• XS không có frame nào sinh ra trong khoảng thời gian có thể xảy ra xung đột là: </w:t>
        </w:r>
        <w:proofErr w:type="gramStart"/>
        <w:r w:rsidRPr="00727416">
          <w:rPr>
            <w:rFonts w:ascii="Arial" w:eastAsia="Times New Roman" w:hAnsi="Arial" w:cs="Arial"/>
            <w:color w:val="222222"/>
            <w:sz w:val="19"/>
            <w:szCs w:val="19"/>
          </w:rPr>
          <w:t>P[</w:t>
        </w:r>
        <w:proofErr w:type="gramEnd"/>
        <w:r w:rsidRPr="00727416">
          <w:rPr>
            <w:rFonts w:ascii="Arial" w:eastAsia="Times New Roman" w:hAnsi="Arial" w:cs="Arial"/>
            <w:color w:val="222222"/>
            <w:sz w:val="19"/>
            <w:szCs w:val="19"/>
          </w:rPr>
          <w:t>0] = e-G</w:t>
        </w:r>
      </w:ins>
    </w:p>
    <w:p w:rsidR="00727416" w:rsidRPr="00727416" w:rsidRDefault="00727416" w:rsidP="00727416">
      <w:pPr>
        <w:shd w:val="clear" w:color="auto" w:fill="FFFFFF"/>
        <w:spacing w:after="0" w:line="240" w:lineRule="auto"/>
        <w:rPr>
          <w:ins w:id="548" w:author="Nhung.DoanHong" w:date="2016-01-18T00:31:00Z"/>
          <w:rFonts w:ascii="Arial" w:eastAsia="Times New Roman" w:hAnsi="Arial" w:cs="Arial"/>
          <w:color w:val="222222"/>
          <w:sz w:val="19"/>
          <w:szCs w:val="19"/>
        </w:rPr>
      </w:pPr>
      <w:ins w:id="549" w:author="Nhung.DoanHong" w:date="2016-01-18T00:31:00Z">
        <w:r w:rsidRPr="00727416">
          <w:rPr>
            <w:rFonts w:ascii="Arial" w:eastAsia="Times New Roman" w:hAnsi="Arial" w:cs="Arial"/>
            <w:color w:val="222222"/>
            <w:sz w:val="19"/>
            <w:szCs w:val="19"/>
          </w:rPr>
          <w:t xml:space="preserve">• Định nghĩa thông lượng S = </w:t>
        </w:r>
        <w:proofErr w:type="gramStart"/>
        <w:r w:rsidRPr="00727416">
          <w:rPr>
            <w:rFonts w:ascii="Arial" w:eastAsia="Times New Roman" w:hAnsi="Arial" w:cs="Arial"/>
            <w:color w:val="222222"/>
            <w:sz w:val="19"/>
            <w:szCs w:val="19"/>
          </w:rPr>
          <w:t>G.P[</w:t>
        </w:r>
        <w:proofErr w:type="gramEnd"/>
        <w:r w:rsidRPr="00727416">
          <w:rPr>
            <w:rFonts w:ascii="Arial" w:eastAsia="Times New Roman" w:hAnsi="Arial" w:cs="Arial"/>
            <w:color w:val="222222"/>
            <w:sz w:val="19"/>
            <w:szCs w:val="19"/>
          </w:rPr>
          <w:t>0] = G.e-G.</w:t>
        </w:r>
      </w:ins>
    </w:p>
    <w:p w:rsidR="00727416" w:rsidRPr="00727416" w:rsidRDefault="00727416" w:rsidP="00727416">
      <w:pPr>
        <w:shd w:val="clear" w:color="auto" w:fill="FFFFFF"/>
        <w:spacing w:after="0" w:line="240" w:lineRule="auto"/>
        <w:rPr>
          <w:ins w:id="550" w:author="Nhung.DoanHong" w:date="2016-01-18T00:31:00Z"/>
          <w:rFonts w:ascii="Arial" w:eastAsia="Times New Roman" w:hAnsi="Arial" w:cs="Arial"/>
          <w:color w:val="222222"/>
          <w:sz w:val="19"/>
          <w:szCs w:val="19"/>
        </w:rPr>
      </w:pPr>
      <w:ins w:id="551" w:author="Nhung.DoanHong" w:date="2016-01-18T00:31:00Z">
        <w:r w:rsidRPr="00727416">
          <w:rPr>
            <w:rFonts w:ascii="Arial" w:eastAsia="Times New Roman" w:hAnsi="Arial" w:cs="Arial"/>
            <w:color w:val="222222"/>
            <w:sz w:val="19"/>
            <w:szCs w:val="19"/>
          </w:rPr>
          <w:t xml:space="preserve">• S đạt giá trị cực đại tại G = 1 </w:t>
        </w:r>
        <w:r w:rsidRPr="00727416">
          <w:rPr>
            <w:rFonts w:ascii="Arial" w:eastAsia="Times New Roman" w:hAnsi="Arial" w:cs="Arial"/>
            <w:color w:val="222222"/>
            <w:sz w:val="19"/>
            <w:szCs w:val="19"/>
          </w:rPr>
          <w:t> S = 1/e = 0.368</w:t>
        </w:r>
      </w:ins>
    </w:p>
    <w:p w:rsidR="00727416" w:rsidRPr="002203E1" w:rsidRDefault="00727416" w:rsidP="00727416">
      <w:pPr>
        <w:shd w:val="clear" w:color="auto" w:fill="FFFFFF"/>
        <w:spacing w:after="0" w:line="240" w:lineRule="auto"/>
        <w:rPr>
          <w:rFonts w:ascii="Arial" w:eastAsia="Times New Roman" w:hAnsi="Arial" w:cs="Arial"/>
          <w:color w:val="222222"/>
          <w:sz w:val="19"/>
          <w:szCs w:val="19"/>
        </w:rPr>
      </w:pPr>
      <w:proofErr w:type="gramStart"/>
      <w:ins w:id="552" w:author="Nhung.DoanHong" w:date="2016-01-18T00:31:00Z">
        <w:r w:rsidRPr="00727416">
          <w:rPr>
            <w:rFonts w:ascii="Arial" w:eastAsia="Times New Roman" w:hAnsi="Arial" w:cs="Arial"/>
            <w:color w:val="222222"/>
            <w:sz w:val="19"/>
            <w:szCs w:val="19"/>
          </w:rPr>
          <w:t xml:space="preserve">• </w:t>
        </w:r>
        <w:r w:rsidRPr="00727416">
          <w:rPr>
            <w:rFonts w:ascii="Arial" w:eastAsia="Times New Roman" w:hAnsi="Arial" w:cs="Arial"/>
            <w:color w:val="222222"/>
            <w:sz w:val="19"/>
            <w:szCs w:val="19"/>
          </w:rPr>
          <w:t> hiệu suất của phương pháp điều khiển truy nhập ALOHA bằng 36.8 %, gấp đôi Pure ALOHA.</w:t>
        </w:r>
      </w:ins>
      <w:proofErr w:type="gramEnd"/>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3. Tại sao phải giới hạn tổng chiều dài của các dây cáp xoắn nối 2 máy tính trong một miền xung đột (collision domain) của mạng LAN? </w:t>
      </w:r>
      <w:proofErr w:type="gramStart"/>
      <w:r w:rsidRPr="002203E1">
        <w:rPr>
          <w:rFonts w:ascii="Arial" w:eastAsia="Times New Roman" w:hAnsi="Arial" w:cs="Arial"/>
          <w:b/>
          <w:bCs/>
          <w:color w:val="000000"/>
          <w:sz w:val="19"/>
          <w:szCs w:val="19"/>
        </w:rPr>
        <w:t>Điều gì xảy ra nếu chiều dài này vượt quá một giới hạn cho trước?</w:t>
      </w:r>
      <w:proofErr w:type="gramEnd"/>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Default="002203E1" w:rsidP="002203E1">
      <w:pPr>
        <w:shd w:val="clear" w:color="auto" w:fill="FFFFFF"/>
        <w:spacing w:after="0" w:line="240" w:lineRule="auto"/>
        <w:rPr>
          <w:ins w:id="553" w:author="Nhung.DoanHong" w:date="2016-01-18T00:38:00Z"/>
          <w:rFonts w:ascii="Arial" w:eastAsia="Times New Roman" w:hAnsi="Arial" w:cs="Arial"/>
          <w:b/>
          <w:bCs/>
          <w:color w:val="000000"/>
          <w:sz w:val="19"/>
          <w:szCs w:val="19"/>
        </w:rPr>
      </w:pPr>
      <w:r w:rsidRPr="002203E1">
        <w:rPr>
          <w:rFonts w:ascii="Arial" w:eastAsia="Times New Roman" w:hAnsi="Arial" w:cs="Arial"/>
          <w:b/>
          <w:bCs/>
          <w:color w:val="000000"/>
          <w:sz w:val="19"/>
          <w:szCs w:val="19"/>
        </w:rPr>
        <w:t>4. Giải thích tại sao việc sử dụng layer-2 switches có thể nâng cao dung lượng mạng của mạng LAN so với sử dụng thiết bị hub?</w:t>
      </w:r>
    </w:p>
    <w:p w:rsidR="001D40D0" w:rsidRPr="001D40D0" w:rsidRDefault="001D40D0" w:rsidP="001D40D0">
      <w:pPr>
        <w:shd w:val="clear" w:color="auto" w:fill="FFFFFF"/>
        <w:spacing w:after="0" w:line="240" w:lineRule="auto"/>
        <w:rPr>
          <w:ins w:id="554" w:author="Nhung.DoanHong" w:date="2016-01-18T00:38:00Z"/>
          <w:rFonts w:ascii="Arial" w:eastAsia="Times New Roman" w:hAnsi="Arial" w:cs="Arial"/>
          <w:color w:val="222222"/>
          <w:sz w:val="19"/>
          <w:szCs w:val="19"/>
        </w:rPr>
      </w:pPr>
      <w:ins w:id="555" w:author="Nhung.DoanHong" w:date="2016-01-18T00:38:00Z">
        <w:r w:rsidRPr="001D40D0">
          <w:rPr>
            <w:rFonts w:ascii="Arial" w:eastAsia="Times New Roman" w:hAnsi="Arial" w:cs="Arial"/>
            <w:color w:val="222222"/>
            <w:sz w:val="19"/>
            <w:szCs w:val="19"/>
          </w:rPr>
          <w:t>Bộ chuyển mạch có định tuyến (Layer 3 switch)</w:t>
        </w:r>
      </w:ins>
    </w:p>
    <w:p w:rsidR="001D40D0" w:rsidRPr="001D40D0" w:rsidRDefault="001D40D0" w:rsidP="001D40D0">
      <w:pPr>
        <w:shd w:val="clear" w:color="auto" w:fill="FFFFFF"/>
        <w:spacing w:after="0" w:line="240" w:lineRule="auto"/>
        <w:rPr>
          <w:ins w:id="556" w:author="Nhung.DoanHong" w:date="2016-01-18T00:38:00Z"/>
          <w:rFonts w:ascii="Arial" w:eastAsia="Times New Roman" w:hAnsi="Arial" w:cs="Arial"/>
          <w:color w:val="222222"/>
          <w:sz w:val="19"/>
          <w:szCs w:val="19"/>
        </w:rPr>
      </w:pPr>
      <w:ins w:id="557" w:author="Nhung.DoanHong" w:date="2016-01-18T00:38:00Z">
        <w:r w:rsidRPr="001D40D0">
          <w:rPr>
            <w:rFonts w:ascii="Arial" w:eastAsia="Times New Roman" w:hAnsi="Arial" w:cs="Arial"/>
            <w:color w:val="222222"/>
            <w:sz w:val="19"/>
            <w:szCs w:val="19"/>
          </w:rPr>
          <w:t>Switch L3 có thể chạy giao thức định tuyến ở tầng mạng, tầng 3 của mô hình 7</w:t>
        </w:r>
      </w:ins>
    </w:p>
    <w:p w:rsidR="001D40D0" w:rsidRPr="001D40D0" w:rsidRDefault="001D40D0" w:rsidP="001D40D0">
      <w:pPr>
        <w:shd w:val="clear" w:color="auto" w:fill="FFFFFF"/>
        <w:spacing w:after="0" w:line="240" w:lineRule="auto"/>
        <w:rPr>
          <w:ins w:id="558" w:author="Nhung.DoanHong" w:date="2016-01-18T00:38:00Z"/>
          <w:rFonts w:ascii="Arial" w:eastAsia="Times New Roman" w:hAnsi="Arial" w:cs="Arial"/>
          <w:color w:val="222222"/>
          <w:sz w:val="19"/>
          <w:szCs w:val="19"/>
        </w:rPr>
      </w:pPr>
      <w:proofErr w:type="gramStart"/>
      <w:ins w:id="559" w:author="Nhung.DoanHong" w:date="2016-01-18T00:38:00Z">
        <w:r w:rsidRPr="001D40D0">
          <w:rPr>
            <w:rFonts w:ascii="Arial" w:eastAsia="Times New Roman" w:hAnsi="Arial" w:cs="Arial"/>
            <w:color w:val="222222"/>
            <w:sz w:val="19"/>
            <w:szCs w:val="19"/>
          </w:rPr>
          <w:t>tầng</w:t>
        </w:r>
        <w:proofErr w:type="gramEnd"/>
        <w:r w:rsidRPr="001D40D0">
          <w:rPr>
            <w:rFonts w:ascii="Arial" w:eastAsia="Times New Roman" w:hAnsi="Arial" w:cs="Arial"/>
            <w:color w:val="222222"/>
            <w:sz w:val="19"/>
            <w:szCs w:val="19"/>
          </w:rPr>
          <w:t xml:space="preserve"> OSI. Switch L3 có thể có các cổng WAN để nối các LAN ở khoảng cách xa.</w:t>
        </w:r>
      </w:ins>
    </w:p>
    <w:p w:rsidR="001D40D0" w:rsidRPr="002203E1" w:rsidRDefault="001D40D0" w:rsidP="001D40D0">
      <w:pPr>
        <w:shd w:val="clear" w:color="auto" w:fill="FFFFFF"/>
        <w:spacing w:after="0" w:line="240" w:lineRule="auto"/>
        <w:rPr>
          <w:rFonts w:ascii="Arial" w:eastAsia="Times New Roman" w:hAnsi="Arial" w:cs="Arial"/>
          <w:color w:val="222222"/>
          <w:sz w:val="19"/>
          <w:szCs w:val="19"/>
        </w:rPr>
      </w:pPr>
      <w:ins w:id="560" w:author="Nhung.DoanHong" w:date="2016-01-18T00:38:00Z">
        <w:r w:rsidRPr="001D40D0">
          <w:rPr>
            <w:rFonts w:ascii="Arial" w:eastAsia="Times New Roman" w:hAnsi="Arial" w:cs="Arial"/>
            <w:color w:val="222222"/>
            <w:sz w:val="19"/>
            <w:szCs w:val="19"/>
          </w:rPr>
          <w:t>Thực chất nó được bổ sung thêm tính năng của router.</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6</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1. Phân tích hiệu năng của hai giải pháp định tuyến sau trong trường hợp dữ liệu truyền trong mạng chủ yếu là dữ liệu video streaming</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 </w:t>
      </w:r>
      <w:proofErr w:type="gramStart"/>
      <w:r w:rsidRPr="002203E1">
        <w:rPr>
          <w:rFonts w:ascii="Arial" w:eastAsia="Times New Roman" w:hAnsi="Arial" w:cs="Arial"/>
          <w:b/>
          <w:bCs/>
          <w:color w:val="000000"/>
          <w:sz w:val="19"/>
          <w:szCs w:val="19"/>
        </w:rPr>
        <w:t>định</w:t>
      </w:r>
      <w:proofErr w:type="gramEnd"/>
      <w:r w:rsidRPr="002203E1">
        <w:rPr>
          <w:rFonts w:ascii="Arial" w:eastAsia="Times New Roman" w:hAnsi="Arial" w:cs="Arial"/>
          <w:b/>
          <w:bCs/>
          <w:color w:val="000000"/>
          <w:sz w:val="19"/>
          <w:szCs w:val="19"/>
        </w:rPr>
        <w:t xml:space="preserve"> tuyến dựa trên chuyển mạch ảo (virtual circuit switching)</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 xml:space="preserve">- </w:t>
      </w:r>
      <w:proofErr w:type="gramStart"/>
      <w:r w:rsidRPr="002203E1">
        <w:rPr>
          <w:rFonts w:ascii="Arial" w:eastAsia="Times New Roman" w:hAnsi="Arial" w:cs="Arial"/>
          <w:b/>
          <w:bCs/>
          <w:color w:val="000000"/>
          <w:sz w:val="19"/>
          <w:szCs w:val="19"/>
        </w:rPr>
        <w:t>định</w:t>
      </w:r>
      <w:proofErr w:type="gramEnd"/>
      <w:r w:rsidRPr="002203E1">
        <w:rPr>
          <w:rFonts w:ascii="Arial" w:eastAsia="Times New Roman" w:hAnsi="Arial" w:cs="Arial"/>
          <w:b/>
          <w:bCs/>
          <w:color w:val="000000"/>
          <w:sz w:val="19"/>
          <w:szCs w:val="19"/>
        </w:rPr>
        <w:t xml:space="preserve"> tuyến dựa trên chuyển gói (datagram switching) </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2. Xây dựng bảng định tuyến dựa trên thuật toán Dijkstra</w:t>
      </w:r>
    </w:p>
    <w:p w:rsidR="00BE65D5" w:rsidRPr="00BE65D5" w:rsidRDefault="00BE65D5" w:rsidP="00BE65D5">
      <w:pPr>
        <w:shd w:val="clear" w:color="auto" w:fill="FFFFFF"/>
        <w:spacing w:after="0" w:line="240" w:lineRule="auto"/>
        <w:rPr>
          <w:ins w:id="561" w:author="Nhung.DoanHong" w:date="2016-01-18T00:45:00Z"/>
          <w:rFonts w:ascii="Arial" w:eastAsia="Times New Roman" w:hAnsi="Arial" w:cs="Arial"/>
          <w:color w:val="222222"/>
          <w:sz w:val="19"/>
          <w:szCs w:val="19"/>
        </w:rPr>
      </w:pPr>
      <w:ins w:id="562" w:author="Nhung.DoanHong" w:date="2016-01-18T00:44:00Z">
        <w:r>
          <w:rPr>
            <w:rFonts w:ascii="Arial" w:eastAsia="Times New Roman" w:hAnsi="Arial" w:cs="Arial"/>
            <w:color w:val="222222"/>
            <w:sz w:val="19"/>
            <w:szCs w:val="19"/>
          </w:rPr>
          <w:tab/>
        </w:r>
      </w:ins>
      <w:ins w:id="563" w:author="Nhung.DoanHong" w:date="2016-01-18T00:45:00Z">
        <w:r w:rsidRPr="00BE65D5">
          <w:rPr>
            <w:rFonts w:ascii="Arial" w:eastAsia="Times New Roman" w:hAnsi="Arial" w:cs="Arial"/>
            <w:color w:val="222222"/>
            <w:sz w:val="19"/>
            <w:szCs w:val="19"/>
          </w:rPr>
          <w:t>Sử dụng giải thuật Dijkstra để tính toán SPF yêu cầu</w:t>
        </w:r>
      </w:ins>
    </w:p>
    <w:p w:rsidR="002203E1" w:rsidRPr="002203E1" w:rsidRDefault="00BE65D5" w:rsidP="00BE65D5">
      <w:pPr>
        <w:shd w:val="clear" w:color="auto" w:fill="FFFFFF"/>
        <w:spacing w:after="0" w:line="240" w:lineRule="auto"/>
        <w:rPr>
          <w:rFonts w:ascii="Arial" w:eastAsia="Times New Roman" w:hAnsi="Arial" w:cs="Arial"/>
          <w:color w:val="222222"/>
          <w:sz w:val="19"/>
          <w:szCs w:val="19"/>
        </w:rPr>
      </w:pPr>
      <w:proofErr w:type="gramStart"/>
      <w:ins w:id="564" w:author="Nhung.DoanHong" w:date="2016-01-18T00:45:00Z">
        <w:r w:rsidRPr="00BE65D5">
          <w:rPr>
            <w:rFonts w:ascii="Arial" w:eastAsia="Times New Roman" w:hAnsi="Arial" w:cs="Arial"/>
            <w:color w:val="222222"/>
            <w:sz w:val="19"/>
            <w:szCs w:val="19"/>
          </w:rPr>
          <w:t>nhiều</w:t>
        </w:r>
        <w:proofErr w:type="gramEnd"/>
        <w:r w:rsidRPr="00BE65D5">
          <w:rPr>
            <w:rFonts w:ascii="Arial" w:eastAsia="Times New Roman" w:hAnsi="Arial" w:cs="Arial"/>
            <w:color w:val="222222"/>
            <w:sz w:val="19"/>
            <w:szCs w:val="19"/>
          </w:rPr>
          <w:t xml:space="preserve"> xử lý phức tạp và tốn thời gian CPU.</w:t>
        </w:r>
        <w:r>
          <w:rPr>
            <w:rFonts w:ascii="Arial" w:eastAsia="Times New Roman" w:hAnsi="Arial" w:cs="Arial"/>
            <w:color w:val="222222"/>
            <w:sz w:val="19"/>
            <w:szCs w:val="19"/>
          </w:rPr>
          <w:t xml:space="preserve"> </w:t>
        </w:r>
      </w:ins>
      <w:ins w:id="565" w:author="Nhung.DoanHong" w:date="2016-01-18T00:46:00Z">
        <w:r>
          <w:rPr>
            <w:rFonts w:ascii="Arial" w:eastAsia="Times New Roman" w:hAnsi="Arial" w:cs="Arial"/>
            <w:color w:val="222222"/>
            <w:sz w:val="19"/>
            <w:szCs w:val="19"/>
          </w:rPr>
          <w:t>(</w:t>
        </w:r>
        <w:proofErr w:type="gramStart"/>
        <w:r>
          <w:rPr>
            <w:rFonts w:ascii="Arial" w:eastAsia="Times New Roman" w:hAnsi="Arial" w:cs="Arial"/>
            <w:color w:val="222222"/>
            <w:sz w:val="19"/>
            <w:szCs w:val="19"/>
          </w:rPr>
          <w:t>trg</w:t>
        </w:r>
        <w:proofErr w:type="gramEnd"/>
        <w:r>
          <w:rPr>
            <w:rFonts w:ascii="Arial" w:eastAsia="Times New Roman" w:hAnsi="Arial" w:cs="Arial"/>
            <w:color w:val="222222"/>
            <w:sz w:val="19"/>
            <w:szCs w:val="19"/>
          </w:rPr>
          <w:t xml:space="preserve"> 111 - </w:t>
        </w:r>
        <w:r w:rsidRPr="00BE65D5">
          <w:rPr>
            <w:rFonts w:ascii="Arial" w:eastAsia="Times New Roman" w:hAnsi="Arial" w:cs="Arial"/>
            <w:color w:val="222222"/>
            <w:sz w:val="19"/>
            <w:szCs w:val="19"/>
          </w:rPr>
          <w:t>BG Co so ky thuat mang truyen thong</w:t>
        </w:r>
        <w:r>
          <w:rPr>
            <w:rFonts w:ascii="Arial" w:eastAsia="Times New Roman" w:hAnsi="Arial" w:cs="Arial"/>
            <w:color w:val="222222"/>
            <w:sz w:val="19"/>
            <w:szCs w:val="19"/>
          </w:rPr>
          <w:t>)</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3. Xây dựng bảng định tuyến dựa trên thuật toán Bellman-Ford</w:t>
      </w:r>
    </w:p>
    <w:p w:rsidR="002C2905" w:rsidRPr="002C2905" w:rsidRDefault="002C2905" w:rsidP="002C2905">
      <w:pPr>
        <w:shd w:val="clear" w:color="auto" w:fill="FFFFFF"/>
        <w:spacing w:after="0" w:line="240" w:lineRule="auto"/>
        <w:rPr>
          <w:ins w:id="566" w:author="Nhung.DoanHong" w:date="2016-01-18T00:46:00Z"/>
          <w:rFonts w:ascii="Arial" w:eastAsia="Times New Roman" w:hAnsi="Arial" w:cs="Arial"/>
          <w:color w:val="222222"/>
          <w:sz w:val="19"/>
          <w:szCs w:val="19"/>
        </w:rPr>
      </w:pPr>
      <w:ins w:id="567" w:author="Nhung.DoanHong" w:date="2016-01-18T00:46:00Z">
        <w:r w:rsidRPr="002C2905">
          <w:rPr>
            <w:rFonts w:ascii="Arial" w:eastAsia="Times New Roman" w:hAnsi="Arial" w:cs="Arial"/>
            <w:color w:val="222222"/>
            <w:sz w:val="19"/>
            <w:szCs w:val="19"/>
          </w:rPr>
          <w:t>RIP là một giao thức định tuyến vectơ khoảng cách được sử dụng bên trong hệ tự</w:t>
        </w:r>
      </w:ins>
    </w:p>
    <w:p w:rsidR="002C2905" w:rsidRPr="002C2905" w:rsidRDefault="002C2905" w:rsidP="002C2905">
      <w:pPr>
        <w:shd w:val="clear" w:color="auto" w:fill="FFFFFF"/>
        <w:spacing w:after="0" w:line="240" w:lineRule="auto"/>
        <w:rPr>
          <w:ins w:id="568" w:author="Nhung.DoanHong" w:date="2016-01-18T00:46:00Z"/>
          <w:rFonts w:ascii="Arial" w:eastAsia="Times New Roman" w:hAnsi="Arial" w:cs="Arial"/>
          <w:color w:val="222222"/>
          <w:sz w:val="19"/>
          <w:szCs w:val="19"/>
        </w:rPr>
      </w:pPr>
      <w:proofErr w:type="gramStart"/>
      <w:ins w:id="569" w:author="Nhung.DoanHong" w:date="2016-01-18T00:46:00Z">
        <w:r w:rsidRPr="002C2905">
          <w:rPr>
            <w:rFonts w:ascii="Arial" w:eastAsia="Times New Roman" w:hAnsi="Arial" w:cs="Arial"/>
            <w:color w:val="222222"/>
            <w:sz w:val="19"/>
            <w:szCs w:val="19"/>
          </w:rPr>
          <w:t>trị</w:t>
        </w:r>
        <w:proofErr w:type="gramEnd"/>
        <w:r w:rsidRPr="002C2905">
          <w:rPr>
            <w:rFonts w:ascii="Arial" w:eastAsia="Times New Roman" w:hAnsi="Arial" w:cs="Arial"/>
            <w:color w:val="222222"/>
            <w:sz w:val="19"/>
            <w:szCs w:val="19"/>
          </w:rPr>
          <w:t>. Giao thức này khá đơn giản, nó sử dụng giải thuật Bellman-Ford để tính toán bảng</w:t>
        </w:r>
      </w:ins>
    </w:p>
    <w:p w:rsidR="002203E1" w:rsidRPr="002203E1" w:rsidRDefault="002C2905" w:rsidP="002C2905">
      <w:pPr>
        <w:shd w:val="clear" w:color="auto" w:fill="FFFFFF"/>
        <w:spacing w:after="0" w:line="240" w:lineRule="auto"/>
        <w:rPr>
          <w:rFonts w:ascii="Arial" w:eastAsia="Times New Roman" w:hAnsi="Arial" w:cs="Arial"/>
          <w:color w:val="222222"/>
          <w:sz w:val="19"/>
          <w:szCs w:val="19"/>
        </w:rPr>
      </w:pPr>
      <w:proofErr w:type="gramStart"/>
      <w:ins w:id="570" w:author="Nhung.DoanHong" w:date="2016-01-18T00:46:00Z">
        <w:r w:rsidRPr="002C2905">
          <w:rPr>
            <w:rFonts w:ascii="Arial" w:eastAsia="Times New Roman" w:hAnsi="Arial" w:cs="Arial"/>
            <w:color w:val="222222"/>
            <w:sz w:val="19"/>
            <w:szCs w:val="19"/>
          </w:rPr>
          <w:t>định</w:t>
        </w:r>
        <w:proofErr w:type="gramEnd"/>
        <w:r w:rsidRPr="002C2905">
          <w:rPr>
            <w:rFonts w:ascii="Arial" w:eastAsia="Times New Roman" w:hAnsi="Arial" w:cs="Arial"/>
            <w:color w:val="222222"/>
            <w:sz w:val="19"/>
            <w:szCs w:val="19"/>
          </w:rPr>
          <w:t xml:space="preserve"> tuyến.</w:t>
        </w:r>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trg</w:t>
        </w:r>
        <w:proofErr w:type="gramEnd"/>
        <w:r>
          <w:rPr>
            <w:rFonts w:ascii="Arial" w:eastAsia="Times New Roman" w:hAnsi="Arial" w:cs="Arial"/>
            <w:color w:val="222222"/>
            <w:sz w:val="19"/>
            <w:szCs w:val="19"/>
          </w:rPr>
          <w:t xml:space="preserve"> 138 </w:t>
        </w:r>
        <w:r>
          <w:rPr>
            <w:rFonts w:ascii="Arial" w:eastAsia="Times New Roman" w:hAnsi="Arial" w:cs="Arial"/>
            <w:color w:val="222222"/>
            <w:sz w:val="19"/>
            <w:szCs w:val="19"/>
          </w:rPr>
          <w:t>–</w:t>
        </w:r>
        <w:r>
          <w:rPr>
            <w:rFonts w:ascii="Arial" w:eastAsia="Times New Roman" w:hAnsi="Arial" w:cs="Arial"/>
            <w:color w:val="222222"/>
            <w:sz w:val="19"/>
            <w:szCs w:val="19"/>
          </w:rPr>
          <w:t xml:space="preserve"> BG Co so</w:t>
        </w:r>
      </w:ins>
      <w:ins w:id="571" w:author="Nhung.DoanHong" w:date="2016-01-18T00:47:00Z">
        <w:r>
          <w:rPr>
            <w:rFonts w:ascii="Arial" w:eastAsia="Times New Roman" w:hAnsi="Arial" w:cs="Arial"/>
            <w:color w:val="222222"/>
            <w:sz w:val="19"/>
            <w:szCs w:val="19"/>
          </w:rPr>
          <w:t>..)</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4. So sánh hai giải thuật Dijkstra và Bellman-Ford  </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7</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1. Nêu các yêu cầu về chất lượng đường truyền (QoS) của các ứng dụng sau: file transfer (FTP), electronic mail (SMTP), remote login (TELNET), Web access (HTTP) and video streaming</w:t>
      </w:r>
    </w:p>
    <w:p w:rsidR="00CE7A2D" w:rsidRPr="00CE7A2D" w:rsidRDefault="00CE7A2D" w:rsidP="00CE7A2D">
      <w:pPr>
        <w:shd w:val="clear" w:color="auto" w:fill="FFFFFF"/>
        <w:spacing w:after="0" w:line="240" w:lineRule="auto"/>
        <w:rPr>
          <w:ins w:id="572" w:author="Nhung.DoanHong" w:date="2016-01-18T00:48:00Z"/>
          <w:rFonts w:ascii="Arial" w:eastAsia="Times New Roman" w:hAnsi="Arial" w:cs="Arial"/>
          <w:color w:val="222222"/>
          <w:sz w:val="19"/>
          <w:szCs w:val="19"/>
        </w:rPr>
      </w:pPr>
      <w:ins w:id="573" w:author="Nhung.DoanHong" w:date="2016-01-18T00:48:00Z">
        <w:r w:rsidRPr="00CE7A2D">
          <w:rPr>
            <w:rFonts w:ascii="Arial" w:eastAsia="Times New Roman" w:hAnsi="Arial" w:cs="Arial"/>
            <w:color w:val="222222"/>
            <w:sz w:val="19"/>
            <w:szCs w:val="19"/>
          </w:rPr>
          <w:t>QoS</w:t>
        </w:r>
      </w:ins>
      <w:ins w:id="574" w:author="Nhung.DoanHong" w:date="2016-01-18T00:49:00Z">
        <w:r>
          <w:rPr>
            <w:rFonts w:ascii="Arial" w:eastAsia="Times New Roman" w:hAnsi="Arial" w:cs="Arial"/>
            <w:color w:val="222222"/>
            <w:sz w:val="19"/>
            <w:szCs w:val="19"/>
          </w:rPr>
          <w:t xml:space="preserve"> </w:t>
        </w:r>
        <w:r>
          <w:rPr>
            <w:rFonts w:ascii="Arial" w:eastAsia="Times New Roman" w:hAnsi="Arial" w:cs="Arial"/>
            <w:color w:val="222222"/>
            <w:sz w:val="19"/>
            <w:szCs w:val="19"/>
          </w:rPr>
          <w:t>–</w:t>
        </w:r>
        <w:r>
          <w:rPr>
            <w:rFonts w:ascii="Arial" w:eastAsia="Times New Roman" w:hAnsi="Arial" w:cs="Arial"/>
            <w:color w:val="222222"/>
            <w:sz w:val="19"/>
            <w:szCs w:val="19"/>
          </w:rPr>
          <w:t xml:space="preserve"> trg 129 </w:t>
        </w:r>
        <w:r w:rsidRPr="00CE7A2D">
          <w:rPr>
            <w:rFonts w:ascii="Arial" w:eastAsia="Times New Roman" w:hAnsi="Arial" w:cs="Arial"/>
            <w:color w:val="222222"/>
            <w:sz w:val="19"/>
            <w:szCs w:val="19"/>
          </w:rPr>
          <w:t>Mang va truyen so lieu</w:t>
        </w:r>
      </w:ins>
    </w:p>
    <w:p w:rsidR="00CE7A2D" w:rsidRPr="00CE7A2D" w:rsidRDefault="00CE7A2D" w:rsidP="00CE7A2D">
      <w:pPr>
        <w:shd w:val="clear" w:color="auto" w:fill="FFFFFF"/>
        <w:spacing w:after="0" w:line="240" w:lineRule="auto"/>
        <w:rPr>
          <w:ins w:id="575" w:author="Nhung.DoanHong" w:date="2016-01-18T00:48:00Z"/>
          <w:rFonts w:ascii="Arial" w:eastAsia="Times New Roman" w:hAnsi="Arial" w:cs="Arial"/>
          <w:color w:val="222222"/>
          <w:sz w:val="19"/>
          <w:szCs w:val="19"/>
        </w:rPr>
      </w:pPr>
      <w:ins w:id="576" w:author="Nhung.DoanHong" w:date="2016-01-18T00:48:00Z">
        <w:r w:rsidRPr="00CE7A2D">
          <w:rPr>
            <w:rFonts w:ascii="Arial" w:eastAsia="Times New Roman" w:hAnsi="Arial" w:cs="Arial"/>
            <w:color w:val="222222"/>
            <w:sz w:val="19"/>
            <w:szCs w:val="19"/>
          </w:rPr>
          <w:t>(</w:t>
        </w:r>
        <w:proofErr w:type="gramStart"/>
        <w:r w:rsidRPr="00CE7A2D">
          <w:rPr>
            <w:rFonts w:ascii="Arial" w:eastAsia="Times New Roman" w:hAnsi="Arial" w:cs="Arial"/>
            <w:color w:val="222222"/>
            <w:sz w:val="19"/>
            <w:szCs w:val="19"/>
          </w:rPr>
          <w:t>i</w:t>
        </w:r>
        <w:proofErr w:type="gramEnd"/>
        <w:r w:rsidRPr="00CE7A2D">
          <w:rPr>
            <w:rFonts w:ascii="Arial" w:eastAsia="Times New Roman" w:hAnsi="Arial" w:cs="Arial"/>
            <w:color w:val="222222"/>
            <w:sz w:val="19"/>
            <w:szCs w:val="19"/>
          </w:rPr>
          <w:t>)Đáp ứng đòi hỏi về QoS của các luồng dữ liệu</w:t>
        </w:r>
      </w:ins>
    </w:p>
    <w:p w:rsidR="00CE7A2D" w:rsidRPr="00CE7A2D" w:rsidRDefault="00CE7A2D" w:rsidP="00CE7A2D">
      <w:pPr>
        <w:shd w:val="clear" w:color="auto" w:fill="FFFFFF"/>
        <w:spacing w:after="0" w:line="240" w:lineRule="auto"/>
        <w:rPr>
          <w:ins w:id="577" w:author="Nhung.DoanHong" w:date="2016-01-18T00:48:00Z"/>
          <w:rFonts w:ascii="Arial" w:eastAsia="Times New Roman" w:hAnsi="Arial" w:cs="Arial"/>
          <w:color w:val="222222"/>
          <w:sz w:val="19"/>
          <w:szCs w:val="19"/>
        </w:rPr>
      </w:pPr>
      <w:ins w:id="578" w:author="Nhung.DoanHong" w:date="2016-01-18T00:48:00Z">
        <w:r w:rsidRPr="00CE7A2D">
          <w:rPr>
            <w:rFonts w:ascii="Arial" w:eastAsia="Times New Roman" w:hAnsi="Arial" w:cs="Arial"/>
            <w:color w:val="222222"/>
            <w:sz w:val="19"/>
            <w:szCs w:val="19"/>
          </w:rPr>
          <w:t>(ii) Tối ưu hệ số sử dụng tài nguyên mạng.</w:t>
        </w:r>
      </w:ins>
    </w:p>
    <w:p w:rsidR="002203E1" w:rsidRPr="002203E1" w:rsidRDefault="00CE7A2D" w:rsidP="00CE7A2D">
      <w:pPr>
        <w:shd w:val="clear" w:color="auto" w:fill="FFFFFF"/>
        <w:spacing w:after="0" w:line="240" w:lineRule="auto"/>
        <w:rPr>
          <w:rFonts w:ascii="Arial" w:eastAsia="Times New Roman" w:hAnsi="Arial" w:cs="Arial"/>
          <w:color w:val="222222"/>
          <w:sz w:val="19"/>
          <w:szCs w:val="19"/>
        </w:rPr>
      </w:pPr>
      <w:ins w:id="579" w:author="Nhung.DoanHong" w:date="2016-01-18T00:48:00Z">
        <w:r w:rsidRPr="00CE7A2D">
          <w:rPr>
            <w:rFonts w:ascii="Arial" w:eastAsia="Times New Roman" w:hAnsi="Arial" w:cs="Arial"/>
            <w:color w:val="222222"/>
            <w:sz w:val="19"/>
            <w:szCs w:val="19"/>
          </w:rPr>
          <w:t>(iii) Hiệu suất mạng không bị giảm đáng kể khi có sự cố xuất hiện như tắc nghẽn.</w:t>
        </w:r>
      </w:ins>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2. So sánh các chính sách hàng đợi FIFO, round-robin fair scheduling và weighted fair scheduling</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3. Tại sao khó triển khai kiến trúc đảm bảo chất lượng dịch vụ ISA trên mạng Internet?</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4. Trong kiến trúc Differentiated Services, chức năng của router biên và router nội miền khác nhau như thế nào?</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5. Trong chính sách chuyển tiếp từng chặng có đảm bảo (Assured Forwarding PHB), các gói tin có các độ ưu tiên khác nhau sẽ được định tuyến như thế nào? </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Review questions 8</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1. Ưu điểm của giao thức SIP so với các giao thức điện thoại truyền thống như H323?</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2. Mô tả các thông báo được gửi giữa các bên trong giao thức SIP khi Alive gọi điện thoại cho Bob</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3. Sử dụng giao thức TCP cho các ứng dụng truyền video streaming thời gian thực có vấn đề gì?</w:t>
      </w:r>
    </w:p>
    <w:p w:rsidR="002203E1" w:rsidRPr="002203E1" w:rsidRDefault="002203E1" w:rsidP="002203E1">
      <w:pPr>
        <w:shd w:val="clear" w:color="auto" w:fill="FFFFFF"/>
        <w:spacing w:after="0" w:line="240" w:lineRule="auto"/>
        <w:rPr>
          <w:rFonts w:ascii="Arial" w:eastAsia="Times New Roman" w:hAnsi="Arial" w:cs="Arial"/>
          <w:color w:val="222222"/>
          <w:sz w:val="19"/>
          <w:szCs w:val="19"/>
        </w:rPr>
      </w:pPr>
      <w:r w:rsidRPr="002203E1">
        <w:rPr>
          <w:rFonts w:ascii="Arial" w:eastAsia="Times New Roman" w:hAnsi="Arial" w:cs="Arial"/>
          <w:b/>
          <w:bCs/>
          <w:color w:val="000000"/>
          <w:sz w:val="19"/>
          <w:szCs w:val="19"/>
        </w:rPr>
        <w:t>4. Giao thức RTP có vai trò gì trong các ứng dụng truyền dữ liệu thời gian thực?</w:t>
      </w:r>
    </w:p>
    <w:p w:rsidR="0093762B" w:rsidRDefault="0093762B"/>
    <w:sectPr w:rsidR="0093762B" w:rsidSect="009376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characterSpacingControl w:val="doNotCompress"/>
  <w:compat/>
  <w:rsids>
    <w:rsidRoot w:val="002203E1"/>
    <w:rsid w:val="00090C7D"/>
    <w:rsid w:val="00111829"/>
    <w:rsid w:val="00134623"/>
    <w:rsid w:val="00176BF5"/>
    <w:rsid w:val="0018239A"/>
    <w:rsid w:val="001D40D0"/>
    <w:rsid w:val="001E622A"/>
    <w:rsid w:val="002203E1"/>
    <w:rsid w:val="00235D9E"/>
    <w:rsid w:val="002A5459"/>
    <w:rsid w:val="002B72F6"/>
    <w:rsid w:val="002C2905"/>
    <w:rsid w:val="003329F1"/>
    <w:rsid w:val="00347125"/>
    <w:rsid w:val="004002F0"/>
    <w:rsid w:val="00444783"/>
    <w:rsid w:val="0044775F"/>
    <w:rsid w:val="00477696"/>
    <w:rsid w:val="004C2DDC"/>
    <w:rsid w:val="00542A51"/>
    <w:rsid w:val="00586CCF"/>
    <w:rsid w:val="006311FA"/>
    <w:rsid w:val="0066109A"/>
    <w:rsid w:val="00685617"/>
    <w:rsid w:val="006F7A38"/>
    <w:rsid w:val="007076BF"/>
    <w:rsid w:val="00711003"/>
    <w:rsid w:val="00727416"/>
    <w:rsid w:val="007B75E6"/>
    <w:rsid w:val="007C140D"/>
    <w:rsid w:val="007D6B88"/>
    <w:rsid w:val="00892EA0"/>
    <w:rsid w:val="008C5607"/>
    <w:rsid w:val="008C6C8F"/>
    <w:rsid w:val="00913355"/>
    <w:rsid w:val="00934287"/>
    <w:rsid w:val="0093762B"/>
    <w:rsid w:val="00950143"/>
    <w:rsid w:val="009643A5"/>
    <w:rsid w:val="00A438FE"/>
    <w:rsid w:val="00A525D2"/>
    <w:rsid w:val="00A85E70"/>
    <w:rsid w:val="00AA4E99"/>
    <w:rsid w:val="00AF115A"/>
    <w:rsid w:val="00B05D00"/>
    <w:rsid w:val="00B63747"/>
    <w:rsid w:val="00B65B19"/>
    <w:rsid w:val="00B84FDE"/>
    <w:rsid w:val="00BE36CB"/>
    <w:rsid w:val="00BE37C5"/>
    <w:rsid w:val="00BE65D5"/>
    <w:rsid w:val="00C11EFC"/>
    <w:rsid w:val="00C4100A"/>
    <w:rsid w:val="00CE7A2D"/>
    <w:rsid w:val="00D32415"/>
    <w:rsid w:val="00D418A9"/>
    <w:rsid w:val="00D81DDC"/>
    <w:rsid w:val="00D911BC"/>
    <w:rsid w:val="00D95B3F"/>
    <w:rsid w:val="00E23CC8"/>
    <w:rsid w:val="00E75DEF"/>
    <w:rsid w:val="00F7590A"/>
    <w:rsid w:val="00F97BD3"/>
    <w:rsid w:val="00FC0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6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0D"/>
    <w:pPr>
      <w:ind w:left="720"/>
      <w:contextualSpacing/>
    </w:pPr>
  </w:style>
  <w:style w:type="paragraph" w:styleId="BalloonText">
    <w:name w:val="Balloon Text"/>
    <w:basedOn w:val="Normal"/>
    <w:link w:val="BalloonTextChar"/>
    <w:uiPriority w:val="99"/>
    <w:semiHidden/>
    <w:unhideWhenUsed/>
    <w:rsid w:val="00C1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EFC"/>
    <w:rPr>
      <w:rFonts w:ascii="Tahoma" w:hAnsi="Tahoma" w:cs="Tahoma"/>
      <w:sz w:val="16"/>
      <w:szCs w:val="16"/>
    </w:rPr>
  </w:style>
  <w:style w:type="paragraph" w:styleId="Revision">
    <w:name w:val="Revision"/>
    <w:hidden/>
    <w:uiPriority w:val="99"/>
    <w:semiHidden/>
    <w:rsid w:val="00C11EFC"/>
    <w:pPr>
      <w:spacing w:after="0" w:line="240" w:lineRule="auto"/>
    </w:pPr>
  </w:style>
  <w:style w:type="table" w:styleId="TableGrid">
    <w:name w:val="Table Grid"/>
    <w:basedOn w:val="TableNormal"/>
    <w:uiPriority w:val="59"/>
    <w:rsid w:val="001346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8188633">
      <w:bodyDiv w:val="1"/>
      <w:marLeft w:val="0"/>
      <w:marRight w:val="0"/>
      <w:marTop w:val="0"/>
      <w:marBottom w:val="0"/>
      <w:divBdr>
        <w:top w:val="none" w:sz="0" w:space="0" w:color="auto"/>
        <w:left w:val="none" w:sz="0" w:space="0" w:color="auto"/>
        <w:bottom w:val="none" w:sz="0" w:space="0" w:color="auto"/>
        <w:right w:val="none" w:sz="0" w:space="0" w:color="auto"/>
      </w:divBdr>
      <w:divsChild>
        <w:div w:id="150174623">
          <w:marLeft w:val="0"/>
          <w:marRight w:val="0"/>
          <w:marTop w:val="0"/>
          <w:marBottom w:val="0"/>
          <w:divBdr>
            <w:top w:val="none" w:sz="0" w:space="0" w:color="auto"/>
            <w:left w:val="none" w:sz="0" w:space="0" w:color="auto"/>
            <w:bottom w:val="none" w:sz="0" w:space="0" w:color="auto"/>
            <w:right w:val="none" w:sz="0" w:space="0" w:color="auto"/>
          </w:divBdr>
        </w:div>
        <w:div w:id="640497781">
          <w:marLeft w:val="0"/>
          <w:marRight w:val="0"/>
          <w:marTop w:val="0"/>
          <w:marBottom w:val="0"/>
          <w:divBdr>
            <w:top w:val="none" w:sz="0" w:space="0" w:color="auto"/>
            <w:left w:val="none" w:sz="0" w:space="0" w:color="auto"/>
            <w:bottom w:val="none" w:sz="0" w:space="0" w:color="auto"/>
            <w:right w:val="none" w:sz="0" w:space="0" w:color="auto"/>
          </w:divBdr>
        </w:div>
        <w:div w:id="79648220">
          <w:marLeft w:val="0"/>
          <w:marRight w:val="0"/>
          <w:marTop w:val="0"/>
          <w:marBottom w:val="0"/>
          <w:divBdr>
            <w:top w:val="none" w:sz="0" w:space="0" w:color="auto"/>
            <w:left w:val="none" w:sz="0" w:space="0" w:color="auto"/>
            <w:bottom w:val="none" w:sz="0" w:space="0" w:color="auto"/>
            <w:right w:val="none" w:sz="0" w:space="0" w:color="auto"/>
          </w:divBdr>
        </w:div>
        <w:div w:id="86073787">
          <w:marLeft w:val="0"/>
          <w:marRight w:val="0"/>
          <w:marTop w:val="0"/>
          <w:marBottom w:val="0"/>
          <w:divBdr>
            <w:top w:val="none" w:sz="0" w:space="0" w:color="auto"/>
            <w:left w:val="none" w:sz="0" w:space="0" w:color="auto"/>
            <w:bottom w:val="none" w:sz="0" w:space="0" w:color="auto"/>
            <w:right w:val="none" w:sz="0" w:space="0" w:color="auto"/>
          </w:divBdr>
        </w:div>
        <w:div w:id="1898739466">
          <w:marLeft w:val="0"/>
          <w:marRight w:val="0"/>
          <w:marTop w:val="0"/>
          <w:marBottom w:val="0"/>
          <w:divBdr>
            <w:top w:val="none" w:sz="0" w:space="0" w:color="auto"/>
            <w:left w:val="none" w:sz="0" w:space="0" w:color="auto"/>
            <w:bottom w:val="none" w:sz="0" w:space="0" w:color="auto"/>
            <w:right w:val="none" w:sz="0" w:space="0" w:color="auto"/>
          </w:divBdr>
        </w:div>
        <w:div w:id="1710454088">
          <w:marLeft w:val="0"/>
          <w:marRight w:val="0"/>
          <w:marTop w:val="0"/>
          <w:marBottom w:val="0"/>
          <w:divBdr>
            <w:top w:val="none" w:sz="0" w:space="0" w:color="auto"/>
            <w:left w:val="none" w:sz="0" w:space="0" w:color="auto"/>
            <w:bottom w:val="none" w:sz="0" w:space="0" w:color="auto"/>
            <w:right w:val="none" w:sz="0" w:space="0" w:color="auto"/>
          </w:divBdr>
        </w:div>
        <w:div w:id="41102271">
          <w:marLeft w:val="0"/>
          <w:marRight w:val="0"/>
          <w:marTop w:val="0"/>
          <w:marBottom w:val="0"/>
          <w:divBdr>
            <w:top w:val="none" w:sz="0" w:space="0" w:color="auto"/>
            <w:left w:val="none" w:sz="0" w:space="0" w:color="auto"/>
            <w:bottom w:val="none" w:sz="0" w:space="0" w:color="auto"/>
            <w:right w:val="none" w:sz="0" w:space="0" w:color="auto"/>
          </w:divBdr>
        </w:div>
        <w:div w:id="1230968365">
          <w:marLeft w:val="0"/>
          <w:marRight w:val="0"/>
          <w:marTop w:val="0"/>
          <w:marBottom w:val="0"/>
          <w:divBdr>
            <w:top w:val="none" w:sz="0" w:space="0" w:color="auto"/>
            <w:left w:val="none" w:sz="0" w:space="0" w:color="auto"/>
            <w:bottom w:val="none" w:sz="0" w:space="0" w:color="auto"/>
            <w:right w:val="none" w:sz="0" w:space="0" w:color="auto"/>
          </w:divBdr>
        </w:div>
        <w:div w:id="1308239356">
          <w:marLeft w:val="0"/>
          <w:marRight w:val="0"/>
          <w:marTop w:val="0"/>
          <w:marBottom w:val="0"/>
          <w:divBdr>
            <w:top w:val="none" w:sz="0" w:space="0" w:color="auto"/>
            <w:left w:val="none" w:sz="0" w:space="0" w:color="auto"/>
            <w:bottom w:val="none" w:sz="0" w:space="0" w:color="auto"/>
            <w:right w:val="none" w:sz="0" w:space="0" w:color="auto"/>
          </w:divBdr>
        </w:div>
        <w:div w:id="1331300534">
          <w:marLeft w:val="0"/>
          <w:marRight w:val="0"/>
          <w:marTop w:val="0"/>
          <w:marBottom w:val="0"/>
          <w:divBdr>
            <w:top w:val="none" w:sz="0" w:space="0" w:color="auto"/>
            <w:left w:val="none" w:sz="0" w:space="0" w:color="auto"/>
            <w:bottom w:val="none" w:sz="0" w:space="0" w:color="auto"/>
            <w:right w:val="none" w:sz="0" w:space="0" w:color="auto"/>
          </w:divBdr>
        </w:div>
        <w:div w:id="1106970861">
          <w:marLeft w:val="0"/>
          <w:marRight w:val="0"/>
          <w:marTop w:val="0"/>
          <w:marBottom w:val="0"/>
          <w:divBdr>
            <w:top w:val="none" w:sz="0" w:space="0" w:color="auto"/>
            <w:left w:val="none" w:sz="0" w:space="0" w:color="auto"/>
            <w:bottom w:val="none" w:sz="0" w:space="0" w:color="auto"/>
            <w:right w:val="none" w:sz="0" w:space="0" w:color="auto"/>
          </w:divBdr>
        </w:div>
        <w:div w:id="1700163349">
          <w:marLeft w:val="0"/>
          <w:marRight w:val="0"/>
          <w:marTop w:val="0"/>
          <w:marBottom w:val="0"/>
          <w:divBdr>
            <w:top w:val="none" w:sz="0" w:space="0" w:color="auto"/>
            <w:left w:val="none" w:sz="0" w:space="0" w:color="auto"/>
            <w:bottom w:val="none" w:sz="0" w:space="0" w:color="auto"/>
            <w:right w:val="none" w:sz="0" w:space="0" w:color="auto"/>
          </w:divBdr>
        </w:div>
        <w:div w:id="785974859">
          <w:marLeft w:val="0"/>
          <w:marRight w:val="0"/>
          <w:marTop w:val="0"/>
          <w:marBottom w:val="0"/>
          <w:divBdr>
            <w:top w:val="none" w:sz="0" w:space="0" w:color="auto"/>
            <w:left w:val="none" w:sz="0" w:space="0" w:color="auto"/>
            <w:bottom w:val="none" w:sz="0" w:space="0" w:color="auto"/>
            <w:right w:val="none" w:sz="0" w:space="0" w:color="auto"/>
          </w:divBdr>
        </w:div>
        <w:div w:id="2019959201">
          <w:marLeft w:val="0"/>
          <w:marRight w:val="0"/>
          <w:marTop w:val="0"/>
          <w:marBottom w:val="0"/>
          <w:divBdr>
            <w:top w:val="none" w:sz="0" w:space="0" w:color="auto"/>
            <w:left w:val="none" w:sz="0" w:space="0" w:color="auto"/>
            <w:bottom w:val="none" w:sz="0" w:space="0" w:color="auto"/>
            <w:right w:val="none" w:sz="0" w:space="0" w:color="auto"/>
          </w:divBdr>
        </w:div>
        <w:div w:id="717514078">
          <w:marLeft w:val="0"/>
          <w:marRight w:val="0"/>
          <w:marTop w:val="0"/>
          <w:marBottom w:val="0"/>
          <w:divBdr>
            <w:top w:val="none" w:sz="0" w:space="0" w:color="auto"/>
            <w:left w:val="none" w:sz="0" w:space="0" w:color="auto"/>
            <w:bottom w:val="none" w:sz="0" w:space="0" w:color="auto"/>
            <w:right w:val="none" w:sz="0" w:space="0" w:color="auto"/>
          </w:divBdr>
        </w:div>
        <w:div w:id="1565489253">
          <w:marLeft w:val="0"/>
          <w:marRight w:val="0"/>
          <w:marTop w:val="0"/>
          <w:marBottom w:val="0"/>
          <w:divBdr>
            <w:top w:val="none" w:sz="0" w:space="0" w:color="auto"/>
            <w:left w:val="none" w:sz="0" w:space="0" w:color="auto"/>
            <w:bottom w:val="none" w:sz="0" w:space="0" w:color="auto"/>
            <w:right w:val="none" w:sz="0" w:space="0" w:color="auto"/>
          </w:divBdr>
        </w:div>
        <w:div w:id="1944023427">
          <w:marLeft w:val="0"/>
          <w:marRight w:val="0"/>
          <w:marTop w:val="0"/>
          <w:marBottom w:val="0"/>
          <w:divBdr>
            <w:top w:val="none" w:sz="0" w:space="0" w:color="auto"/>
            <w:left w:val="none" w:sz="0" w:space="0" w:color="auto"/>
            <w:bottom w:val="none" w:sz="0" w:space="0" w:color="auto"/>
            <w:right w:val="none" w:sz="0" w:space="0" w:color="auto"/>
          </w:divBdr>
        </w:div>
        <w:div w:id="1313563564">
          <w:marLeft w:val="0"/>
          <w:marRight w:val="0"/>
          <w:marTop w:val="0"/>
          <w:marBottom w:val="0"/>
          <w:divBdr>
            <w:top w:val="none" w:sz="0" w:space="0" w:color="auto"/>
            <w:left w:val="none" w:sz="0" w:space="0" w:color="auto"/>
            <w:bottom w:val="none" w:sz="0" w:space="0" w:color="auto"/>
            <w:right w:val="none" w:sz="0" w:space="0" w:color="auto"/>
          </w:divBdr>
        </w:div>
        <w:div w:id="1679234284">
          <w:marLeft w:val="0"/>
          <w:marRight w:val="0"/>
          <w:marTop w:val="0"/>
          <w:marBottom w:val="0"/>
          <w:divBdr>
            <w:top w:val="none" w:sz="0" w:space="0" w:color="auto"/>
            <w:left w:val="none" w:sz="0" w:space="0" w:color="auto"/>
            <w:bottom w:val="none" w:sz="0" w:space="0" w:color="auto"/>
            <w:right w:val="none" w:sz="0" w:space="0" w:color="auto"/>
          </w:divBdr>
        </w:div>
        <w:div w:id="811289272">
          <w:marLeft w:val="0"/>
          <w:marRight w:val="0"/>
          <w:marTop w:val="0"/>
          <w:marBottom w:val="0"/>
          <w:divBdr>
            <w:top w:val="none" w:sz="0" w:space="0" w:color="auto"/>
            <w:left w:val="none" w:sz="0" w:space="0" w:color="auto"/>
            <w:bottom w:val="none" w:sz="0" w:space="0" w:color="auto"/>
            <w:right w:val="none" w:sz="0" w:space="0" w:color="auto"/>
          </w:divBdr>
        </w:div>
        <w:div w:id="310259544">
          <w:marLeft w:val="0"/>
          <w:marRight w:val="0"/>
          <w:marTop w:val="0"/>
          <w:marBottom w:val="0"/>
          <w:divBdr>
            <w:top w:val="none" w:sz="0" w:space="0" w:color="auto"/>
            <w:left w:val="none" w:sz="0" w:space="0" w:color="auto"/>
            <w:bottom w:val="none" w:sz="0" w:space="0" w:color="auto"/>
            <w:right w:val="none" w:sz="0" w:space="0" w:color="auto"/>
          </w:divBdr>
        </w:div>
        <w:div w:id="1177042612">
          <w:marLeft w:val="0"/>
          <w:marRight w:val="0"/>
          <w:marTop w:val="0"/>
          <w:marBottom w:val="0"/>
          <w:divBdr>
            <w:top w:val="none" w:sz="0" w:space="0" w:color="auto"/>
            <w:left w:val="none" w:sz="0" w:space="0" w:color="auto"/>
            <w:bottom w:val="none" w:sz="0" w:space="0" w:color="auto"/>
            <w:right w:val="none" w:sz="0" w:space="0" w:color="auto"/>
          </w:divBdr>
        </w:div>
        <w:div w:id="677388645">
          <w:marLeft w:val="0"/>
          <w:marRight w:val="0"/>
          <w:marTop w:val="0"/>
          <w:marBottom w:val="0"/>
          <w:divBdr>
            <w:top w:val="none" w:sz="0" w:space="0" w:color="auto"/>
            <w:left w:val="none" w:sz="0" w:space="0" w:color="auto"/>
            <w:bottom w:val="none" w:sz="0" w:space="0" w:color="auto"/>
            <w:right w:val="none" w:sz="0" w:space="0" w:color="auto"/>
          </w:divBdr>
        </w:div>
        <w:div w:id="745303775">
          <w:marLeft w:val="0"/>
          <w:marRight w:val="0"/>
          <w:marTop w:val="0"/>
          <w:marBottom w:val="0"/>
          <w:divBdr>
            <w:top w:val="none" w:sz="0" w:space="0" w:color="auto"/>
            <w:left w:val="none" w:sz="0" w:space="0" w:color="auto"/>
            <w:bottom w:val="none" w:sz="0" w:space="0" w:color="auto"/>
            <w:right w:val="none" w:sz="0" w:space="0" w:color="auto"/>
          </w:divBdr>
        </w:div>
        <w:div w:id="2023895192">
          <w:marLeft w:val="0"/>
          <w:marRight w:val="0"/>
          <w:marTop w:val="0"/>
          <w:marBottom w:val="0"/>
          <w:divBdr>
            <w:top w:val="none" w:sz="0" w:space="0" w:color="auto"/>
            <w:left w:val="none" w:sz="0" w:space="0" w:color="auto"/>
            <w:bottom w:val="none" w:sz="0" w:space="0" w:color="auto"/>
            <w:right w:val="none" w:sz="0" w:space="0" w:color="auto"/>
          </w:divBdr>
        </w:div>
        <w:div w:id="1348756056">
          <w:marLeft w:val="0"/>
          <w:marRight w:val="0"/>
          <w:marTop w:val="0"/>
          <w:marBottom w:val="0"/>
          <w:divBdr>
            <w:top w:val="none" w:sz="0" w:space="0" w:color="auto"/>
            <w:left w:val="none" w:sz="0" w:space="0" w:color="auto"/>
            <w:bottom w:val="none" w:sz="0" w:space="0" w:color="auto"/>
            <w:right w:val="none" w:sz="0" w:space="0" w:color="auto"/>
          </w:divBdr>
        </w:div>
        <w:div w:id="1800144428">
          <w:marLeft w:val="0"/>
          <w:marRight w:val="0"/>
          <w:marTop w:val="0"/>
          <w:marBottom w:val="0"/>
          <w:divBdr>
            <w:top w:val="none" w:sz="0" w:space="0" w:color="auto"/>
            <w:left w:val="none" w:sz="0" w:space="0" w:color="auto"/>
            <w:bottom w:val="none" w:sz="0" w:space="0" w:color="auto"/>
            <w:right w:val="none" w:sz="0" w:space="0" w:color="auto"/>
          </w:divBdr>
        </w:div>
        <w:div w:id="1541548935">
          <w:marLeft w:val="0"/>
          <w:marRight w:val="0"/>
          <w:marTop w:val="0"/>
          <w:marBottom w:val="0"/>
          <w:divBdr>
            <w:top w:val="none" w:sz="0" w:space="0" w:color="auto"/>
            <w:left w:val="none" w:sz="0" w:space="0" w:color="auto"/>
            <w:bottom w:val="none" w:sz="0" w:space="0" w:color="auto"/>
            <w:right w:val="none" w:sz="0" w:space="0" w:color="auto"/>
          </w:divBdr>
        </w:div>
        <w:div w:id="2034653120">
          <w:marLeft w:val="0"/>
          <w:marRight w:val="0"/>
          <w:marTop w:val="0"/>
          <w:marBottom w:val="0"/>
          <w:divBdr>
            <w:top w:val="none" w:sz="0" w:space="0" w:color="auto"/>
            <w:left w:val="none" w:sz="0" w:space="0" w:color="auto"/>
            <w:bottom w:val="none" w:sz="0" w:space="0" w:color="auto"/>
            <w:right w:val="none" w:sz="0" w:space="0" w:color="auto"/>
          </w:divBdr>
        </w:div>
        <w:div w:id="1888031219">
          <w:marLeft w:val="0"/>
          <w:marRight w:val="0"/>
          <w:marTop w:val="0"/>
          <w:marBottom w:val="0"/>
          <w:divBdr>
            <w:top w:val="none" w:sz="0" w:space="0" w:color="auto"/>
            <w:left w:val="none" w:sz="0" w:space="0" w:color="auto"/>
            <w:bottom w:val="none" w:sz="0" w:space="0" w:color="auto"/>
            <w:right w:val="none" w:sz="0" w:space="0" w:color="auto"/>
          </w:divBdr>
        </w:div>
        <w:div w:id="550314546">
          <w:marLeft w:val="0"/>
          <w:marRight w:val="0"/>
          <w:marTop w:val="0"/>
          <w:marBottom w:val="0"/>
          <w:divBdr>
            <w:top w:val="none" w:sz="0" w:space="0" w:color="auto"/>
            <w:left w:val="none" w:sz="0" w:space="0" w:color="auto"/>
            <w:bottom w:val="none" w:sz="0" w:space="0" w:color="auto"/>
            <w:right w:val="none" w:sz="0" w:space="0" w:color="auto"/>
          </w:divBdr>
        </w:div>
        <w:div w:id="1645966162">
          <w:marLeft w:val="0"/>
          <w:marRight w:val="0"/>
          <w:marTop w:val="0"/>
          <w:marBottom w:val="0"/>
          <w:divBdr>
            <w:top w:val="none" w:sz="0" w:space="0" w:color="auto"/>
            <w:left w:val="none" w:sz="0" w:space="0" w:color="auto"/>
            <w:bottom w:val="none" w:sz="0" w:space="0" w:color="auto"/>
            <w:right w:val="none" w:sz="0" w:space="0" w:color="auto"/>
          </w:divBdr>
        </w:div>
        <w:div w:id="1026372679">
          <w:marLeft w:val="0"/>
          <w:marRight w:val="0"/>
          <w:marTop w:val="0"/>
          <w:marBottom w:val="0"/>
          <w:divBdr>
            <w:top w:val="none" w:sz="0" w:space="0" w:color="auto"/>
            <w:left w:val="none" w:sz="0" w:space="0" w:color="auto"/>
            <w:bottom w:val="none" w:sz="0" w:space="0" w:color="auto"/>
            <w:right w:val="none" w:sz="0" w:space="0" w:color="auto"/>
          </w:divBdr>
        </w:div>
        <w:div w:id="843132962">
          <w:marLeft w:val="0"/>
          <w:marRight w:val="0"/>
          <w:marTop w:val="0"/>
          <w:marBottom w:val="0"/>
          <w:divBdr>
            <w:top w:val="none" w:sz="0" w:space="0" w:color="auto"/>
            <w:left w:val="none" w:sz="0" w:space="0" w:color="auto"/>
            <w:bottom w:val="none" w:sz="0" w:space="0" w:color="auto"/>
            <w:right w:val="none" w:sz="0" w:space="0" w:color="auto"/>
          </w:divBdr>
        </w:div>
        <w:div w:id="362679265">
          <w:marLeft w:val="0"/>
          <w:marRight w:val="0"/>
          <w:marTop w:val="0"/>
          <w:marBottom w:val="0"/>
          <w:divBdr>
            <w:top w:val="none" w:sz="0" w:space="0" w:color="auto"/>
            <w:left w:val="none" w:sz="0" w:space="0" w:color="auto"/>
            <w:bottom w:val="none" w:sz="0" w:space="0" w:color="auto"/>
            <w:right w:val="none" w:sz="0" w:space="0" w:color="auto"/>
          </w:divBdr>
        </w:div>
        <w:div w:id="1356955349">
          <w:marLeft w:val="0"/>
          <w:marRight w:val="0"/>
          <w:marTop w:val="0"/>
          <w:marBottom w:val="0"/>
          <w:divBdr>
            <w:top w:val="none" w:sz="0" w:space="0" w:color="auto"/>
            <w:left w:val="none" w:sz="0" w:space="0" w:color="auto"/>
            <w:bottom w:val="none" w:sz="0" w:space="0" w:color="auto"/>
            <w:right w:val="none" w:sz="0" w:space="0" w:color="auto"/>
          </w:divBdr>
        </w:div>
        <w:div w:id="1367873532">
          <w:marLeft w:val="0"/>
          <w:marRight w:val="0"/>
          <w:marTop w:val="0"/>
          <w:marBottom w:val="0"/>
          <w:divBdr>
            <w:top w:val="none" w:sz="0" w:space="0" w:color="auto"/>
            <w:left w:val="none" w:sz="0" w:space="0" w:color="auto"/>
            <w:bottom w:val="none" w:sz="0" w:space="0" w:color="auto"/>
            <w:right w:val="none" w:sz="0" w:space="0" w:color="auto"/>
          </w:divBdr>
        </w:div>
        <w:div w:id="801969524">
          <w:marLeft w:val="0"/>
          <w:marRight w:val="0"/>
          <w:marTop w:val="0"/>
          <w:marBottom w:val="0"/>
          <w:divBdr>
            <w:top w:val="none" w:sz="0" w:space="0" w:color="auto"/>
            <w:left w:val="none" w:sz="0" w:space="0" w:color="auto"/>
            <w:bottom w:val="none" w:sz="0" w:space="0" w:color="auto"/>
            <w:right w:val="none" w:sz="0" w:space="0" w:color="auto"/>
          </w:divBdr>
        </w:div>
        <w:div w:id="135031868">
          <w:marLeft w:val="0"/>
          <w:marRight w:val="0"/>
          <w:marTop w:val="0"/>
          <w:marBottom w:val="0"/>
          <w:divBdr>
            <w:top w:val="none" w:sz="0" w:space="0" w:color="auto"/>
            <w:left w:val="none" w:sz="0" w:space="0" w:color="auto"/>
            <w:bottom w:val="none" w:sz="0" w:space="0" w:color="auto"/>
            <w:right w:val="none" w:sz="0" w:space="0" w:color="auto"/>
          </w:divBdr>
        </w:div>
        <w:div w:id="1332441912">
          <w:marLeft w:val="0"/>
          <w:marRight w:val="0"/>
          <w:marTop w:val="0"/>
          <w:marBottom w:val="0"/>
          <w:divBdr>
            <w:top w:val="none" w:sz="0" w:space="0" w:color="auto"/>
            <w:left w:val="none" w:sz="0" w:space="0" w:color="auto"/>
            <w:bottom w:val="none" w:sz="0" w:space="0" w:color="auto"/>
            <w:right w:val="none" w:sz="0" w:space="0" w:color="auto"/>
          </w:divBdr>
        </w:div>
        <w:div w:id="1244604429">
          <w:marLeft w:val="0"/>
          <w:marRight w:val="0"/>
          <w:marTop w:val="0"/>
          <w:marBottom w:val="0"/>
          <w:divBdr>
            <w:top w:val="none" w:sz="0" w:space="0" w:color="auto"/>
            <w:left w:val="none" w:sz="0" w:space="0" w:color="auto"/>
            <w:bottom w:val="none" w:sz="0" w:space="0" w:color="auto"/>
            <w:right w:val="none" w:sz="0" w:space="0" w:color="auto"/>
          </w:divBdr>
        </w:div>
        <w:div w:id="421030767">
          <w:marLeft w:val="0"/>
          <w:marRight w:val="0"/>
          <w:marTop w:val="0"/>
          <w:marBottom w:val="0"/>
          <w:divBdr>
            <w:top w:val="none" w:sz="0" w:space="0" w:color="auto"/>
            <w:left w:val="none" w:sz="0" w:space="0" w:color="auto"/>
            <w:bottom w:val="none" w:sz="0" w:space="0" w:color="auto"/>
            <w:right w:val="none" w:sz="0" w:space="0" w:color="auto"/>
          </w:divBdr>
        </w:div>
        <w:div w:id="850724453">
          <w:marLeft w:val="0"/>
          <w:marRight w:val="0"/>
          <w:marTop w:val="0"/>
          <w:marBottom w:val="0"/>
          <w:divBdr>
            <w:top w:val="none" w:sz="0" w:space="0" w:color="auto"/>
            <w:left w:val="none" w:sz="0" w:space="0" w:color="auto"/>
            <w:bottom w:val="none" w:sz="0" w:space="0" w:color="auto"/>
            <w:right w:val="none" w:sz="0" w:space="0" w:color="auto"/>
          </w:divBdr>
        </w:div>
        <w:div w:id="1782723751">
          <w:marLeft w:val="0"/>
          <w:marRight w:val="0"/>
          <w:marTop w:val="0"/>
          <w:marBottom w:val="0"/>
          <w:divBdr>
            <w:top w:val="none" w:sz="0" w:space="0" w:color="auto"/>
            <w:left w:val="none" w:sz="0" w:space="0" w:color="auto"/>
            <w:bottom w:val="none" w:sz="0" w:space="0" w:color="auto"/>
            <w:right w:val="none" w:sz="0" w:space="0" w:color="auto"/>
          </w:divBdr>
        </w:div>
        <w:div w:id="284775070">
          <w:marLeft w:val="0"/>
          <w:marRight w:val="0"/>
          <w:marTop w:val="0"/>
          <w:marBottom w:val="0"/>
          <w:divBdr>
            <w:top w:val="none" w:sz="0" w:space="0" w:color="auto"/>
            <w:left w:val="none" w:sz="0" w:space="0" w:color="auto"/>
            <w:bottom w:val="none" w:sz="0" w:space="0" w:color="auto"/>
            <w:right w:val="none" w:sz="0" w:space="0" w:color="auto"/>
          </w:divBdr>
        </w:div>
        <w:div w:id="216597303">
          <w:marLeft w:val="0"/>
          <w:marRight w:val="0"/>
          <w:marTop w:val="0"/>
          <w:marBottom w:val="0"/>
          <w:divBdr>
            <w:top w:val="none" w:sz="0" w:space="0" w:color="auto"/>
            <w:left w:val="none" w:sz="0" w:space="0" w:color="auto"/>
            <w:bottom w:val="none" w:sz="0" w:space="0" w:color="auto"/>
            <w:right w:val="none" w:sz="0" w:space="0" w:color="auto"/>
          </w:divBdr>
        </w:div>
        <w:div w:id="1359041665">
          <w:marLeft w:val="0"/>
          <w:marRight w:val="0"/>
          <w:marTop w:val="0"/>
          <w:marBottom w:val="0"/>
          <w:divBdr>
            <w:top w:val="none" w:sz="0" w:space="0" w:color="auto"/>
            <w:left w:val="none" w:sz="0" w:space="0" w:color="auto"/>
            <w:bottom w:val="none" w:sz="0" w:space="0" w:color="auto"/>
            <w:right w:val="none" w:sz="0" w:space="0" w:color="auto"/>
          </w:divBdr>
        </w:div>
        <w:div w:id="1851332661">
          <w:marLeft w:val="0"/>
          <w:marRight w:val="0"/>
          <w:marTop w:val="0"/>
          <w:marBottom w:val="0"/>
          <w:divBdr>
            <w:top w:val="none" w:sz="0" w:space="0" w:color="auto"/>
            <w:left w:val="none" w:sz="0" w:space="0" w:color="auto"/>
            <w:bottom w:val="none" w:sz="0" w:space="0" w:color="auto"/>
            <w:right w:val="none" w:sz="0" w:space="0" w:color="auto"/>
          </w:divBdr>
        </w:div>
        <w:div w:id="958997966">
          <w:marLeft w:val="0"/>
          <w:marRight w:val="0"/>
          <w:marTop w:val="0"/>
          <w:marBottom w:val="0"/>
          <w:divBdr>
            <w:top w:val="none" w:sz="0" w:space="0" w:color="auto"/>
            <w:left w:val="none" w:sz="0" w:space="0" w:color="auto"/>
            <w:bottom w:val="none" w:sz="0" w:space="0" w:color="auto"/>
            <w:right w:val="none" w:sz="0" w:space="0" w:color="auto"/>
          </w:divBdr>
        </w:div>
        <w:div w:id="1908570864">
          <w:marLeft w:val="0"/>
          <w:marRight w:val="0"/>
          <w:marTop w:val="0"/>
          <w:marBottom w:val="0"/>
          <w:divBdr>
            <w:top w:val="none" w:sz="0" w:space="0" w:color="auto"/>
            <w:left w:val="none" w:sz="0" w:space="0" w:color="auto"/>
            <w:bottom w:val="none" w:sz="0" w:space="0" w:color="auto"/>
            <w:right w:val="none" w:sz="0" w:space="0" w:color="auto"/>
          </w:divBdr>
        </w:div>
        <w:div w:id="138621204">
          <w:marLeft w:val="0"/>
          <w:marRight w:val="0"/>
          <w:marTop w:val="0"/>
          <w:marBottom w:val="0"/>
          <w:divBdr>
            <w:top w:val="none" w:sz="0" w:space="0" w:color="auto"/>
            <w:left w:val="none" w:sz="0" w:space="0" w:color="auto"/>
            <w:bottom w:val="none" w:sz="0" w:space="0" w:color="auto"/>
            <w:right w:val="none" w:sz="0" w:space="0" w:color="auto"/>
          </w:divBdr>
        </w:div>
        <w:div w:id="1655260911">
          <w:marLeft w:val="0"/>
          <w:marRight w:val="0"/>
          <w:marTop w:val="0"/>
          <w:marBottom w:val="0"/>
          <w:divBdr>
            <w:top w:val="none" w:sz="0" w:space="0" w:color="auto"/>
            <w:left w:val="none" w:sz="0" w:space="0" w:color="auto"/>
            <w:bottom w:val="none" w:sz="0" w:space="0" w:color="auto"/>
            <w:right w:val="none" w:sz="0" w:space="0" w:color="auto"/>
          </w:divBdr>
        </w:div>
        <w:div w:id="1709142916">
          <w:marLeft w:val="0"/>
          <w:marRight w:val="0"/>
          <w:marTop w:val="0"/>
          <w:marBottom w:val="0"/>
          <w:divBdr>
            <w:top w:val="none" w:sz="0" w:space="0" w:color="auto"/>
            <w:left w:val="none" w:sz="0" w:space="0" w:color="auto"/>
            <w:bottom w:val="none" w:sz="0" w:space="0" w:color="auto"/>
            <w:right w:val="none" w:sz="0" w:space="0" w:color="auto"/>
          </w:divBdr>
        </w:div>
        <w:div w:id="856846207">
          <w:marLeft w:val="0"/>
          <w:marRight w:val="0"/>
          <w:marTop w:val="0"/>
          <w:marBottom w:val="0"/>
          <w:divBdr>
            <w:top w:val="none" w:sz="0" w:space="0" w:color="auto"/>
            <w:left w:val="none" w:sz="0" w:space="0" w:color="auto"/>
            <w:bottom w:val="none" w:sz="0" w:space="0" w:color="auto"/>
            <w:right w:val="none" w:sz="0" w:space="0" w:color="auto"/>
          </w:divBdr>
        </w:div>
        <w:div w:id="1978144950">
          <w:marLeft w:val="0"/>
          <w:marRight w:val="0"/>
          <w:marTop w:val="0"/>
          <w:marBottom w:val="0"/>
          <w:divBdr>
            <w:top w:val="none" w:sz="0" w:space="0" w:color="auto"/>
            <w:left w:val="none" w:sz="0" w:space="0" w:color="auto"/>
            <w:bottom w:val="none" w:sz="0" w:space="0" w:color="auto"/>
            <w:right w:val="none" w:sz="0" w:space="0" w:color="auto"/>
          </w:divBdr>
        </w:div>
        <w:div w:id="83496638">
          <w:marLeft w:val="0"/>
          <w:marRight w:val="0"/>
          <w:marTop w:val="0"/>
          <w:marBottom w:val="0"/>
          <w:divBdr>
            <w:top w:val="none" w:sz="0" w:space="0" w:color="auto"/>
            <w:left w:val="none" w:sz="0" w:space="0" w:color="auto"/>
            <w:bottom w:val="none" w:sz="0" w:space="0" w:color="auto"/>
            <w:right w:val="none" w:sz="0" w:space="0" w:color="auto"/>
          </w:divBdr>
        </w:div>
        <w:div w:id="309142414">
          <w:marLeft w:val="0"/>
          <w:marRight w:val="0"/>
          <w:marTop w:val="0"/>
          <w:marBottom w:val="0"/>
          <w:divBdr>
            <w:top w:val="none" w:sz="0" w:space="0" w:color="auto"/>
            <w:left w:val="none" w:sz="0" w:space="0" w:color="auto"/>
            <w:bottom w:val="none" w:sz="0" w:space="0" w:color="auto"/>
            <w:right w:val="none" w:sz="0" w:space="0" w:color="auto"/>
          </w:divBdr>
        </w:div>
        <w:div w:id="557591018">
          <w:marLeft w:val="0"/>
          <w:marRight w:val="0"/>
          <w:marTop w:val="0"/>
          <w:marBottom w:val="0"/>
          <w:divBdr>
            <w:top w:val="none" w:sz="0" w:space="0" w:color="auto"/>
            <w:left w:val="none" w:sz="0" w:space="0" w:color="auto"/>
            <w:bottom w:val="none" w:sz="0" w:space="0" w:color="auto"/>
            <w:right w:val="none" w:sz="0" w:space="0" w:color="auto"/>
          </w:divBdr>
        </w:div>
        <w:div w:id="60446092">
          <w:marLeft w:val="0"/>
          <w:marRight w:val="0"/>
          <w:marTop w:val="0"/>
          <w:marBottom w:val="0"/>
          <w:divBdr>
            <w:top w:val="none" w:sz="0" w:space="0" w:color="auto"/>
            <w:left w:val="none" w:sz="0" w:space="0" w:color="auto"/>
            <w:bottom w:val="none" w:sz="0" w:space="0" w:color="auto"/>
            <w:right w:val="none" w:sz="0" w:space="0" w:color="auto"/>
          </w:divBdr>
        </w:div>
        <w:div w:id="1812865428">
          <w:marLeft w:val="0"/>
          <w:marRight w:val="0"/>
          <w:marTop w:val="0"/>
          <w:marBottom w:val="0"/>
          <w:divBdr>
            <w:top w:val="none" w:sz="0" w:space="0" w:color="auto"/>
            <w:left w:val="none" w:sz="0" w:space="0" w:color="auto"/>
            <w:bottom w:val="none" w:sz="0" w:space="0" w:color="auto"/>
            <w:right w:val="none" w:sz="0" w:space="0" w:color="auto"/>
          </w:divBdr>
        </w:div>
        <w:div w:id="804157239">
          <w:marLeft w:val="0"/>
          <w:marRight w:val="0"/>
          <w:marTop w:val="0"/>
          <w:marBottom w:val="0"/>
          <w:divBdr>
            <w:top w:val="none" w:sz="0" w:space="0" w:color="auto"/>
            <w:left w:val="none" w:sz="0" w:space="0" w:color="auto"/>
            <w:bottom w:val="none" w:sz="0" w:space="0" w:color="auto"/>
            <w:right w:val="none" w:sz="0" w:space="0" w:color="auto"/>
          </w:divBdr>
        </w:div>
        <w:div w:id="325286966">
          <w:marLeft w:val="0"/>
          <w:marRight w:val="0"/>
          <w:marTop w:val="0"/>
          <w:marBottom w:val="0"/>
          <w:divBdr>
            <w:top w:val="none" w:sz="0" w:space="0" w:color="auto"/>
            <w:left w:val="none" w:sz="0" w:space="0" w:color="auto"/>
            <w:bottom w:val="none" w:sz="0" w:space="0" w:color="auto"/>
            <w:right w:val="none" w:sz="0" w:space="0" w:color="auto"/>
          </w:divBdr>
        </w:div>
        <w:div w:id="1388527586">
          <w:marLeft w:val="0"/>
          <w:marRight w:val="0"/>
          <w:marTop w:val="0"/>
          <w:marBottom w:val="0"/>
          <w:divBdr>
            <w:top w:val="none" w:sz="0" w:space="0" w:color="auto"/>
            <w:left w:val="none" w:sz="0" w:space="0" w:color="auto"/>
            <w:bottom w:val="none" w:sz="0" w:space="0" w:color="auto"/>
            <w:right w:val="none" w:sz="0" w:space="0" w:color="auto"/>
          </w:divBdr>
        </w:div>
        <w:div w:id="1828280130">
          <w:marLeft w:val="0"/>
          <w:marRight w:val="0"/>
          <w:marTop w:val="0"/>
          <w:marBottom w:val="0"/>
          <w:divBdr>
            <w:top w:val="none" w:sz="0" w:space="0" w:color="auto"/>
            <w:left w:val="none" w:sz="0" w:space="0" w:color="auto"/>
            <w:bottom w:val="none" w:sz="0" w:space="0" w:color="auto"/>
            <w:right w:val="none" w:sz="0" w:space="0" w:color="auto"/>
          </w:divBdr>
        </w:div>
        <w:div w:id="406850539">
          <w:marLeft w:val="0"/>
          <w:marRight w:val="0"/>
          <w:marTop w:val="0"/>
          <w:marBottom w:val="0"/>
          <w:divBdr>
            <w:top w:val="none" w:sz="0" w:space="0" w:color="auto"/>
            <w:left w:val="none" w:sz="0" w:space="0" w:color="auto"/>
            <w:bottom w:val="none" w:sz="0" w:space="0" w:color="auto"/>
            <w:right w:val="none" w:sz="0" w:space="0" w:color="auto"/>
          </w:divBdr>
        </w:div>
        <w:div w:id="1158960785">
          <w:marLeft w:val="0"/>
          <w:marRight w:val="0"/>
          <w:marTop w:val="0"/>
          <w:marBottom w:val="0"/>
          <w:divBdr>
            <w:top w:val="none" w:sz="0" w:space="0" w:color="auto"/>
            <w:left w:val="none" w:sz="0" w:space="0" w:color="auto"/>
            <w:bottom w:val="none" w:sz="0" w:space="0" w:color="auto"/>
            <w:right w:val="none" w:sz="0" w:space="0" w:color="auto"/>
          </w:divBdr>
        </w:div>
        <w:div w:id="210114776">
          <w:marLeft w:val="0"/>
          <w:marRight w:val="0"/>
          <w:marTop w:val="0"/>
          <w:marBottom w:val="0"/>
          <w:divBdr>
            <w:top w:val="none" w:sz="0" w:space="0" w:color="auto"/>
            <w:left w:val="none" w:sz="0" w:space="0" w:color="auto"/>
            <w:bottom w:val="none" w:sz="0" w:space="0" w:color="auto"/>
            <w:right w:val="none" w:sz="0" w:space="0" w:color="auto"/>
          </w:divBdr>
        </w:div>
        <w:div w:id="514344907">
          <w:marLeft w:val="0"/>
          <w:marRight w:val="0"/>
          <w:marTop w:val="0"/>
          <w:marBottom w:val="0"/>
          <w:divBdr>
            <w:top w:val="none" w:sz="0" w:space="0" w:color="auto"/>
            <w:left w:val="none" w:sz="0" w:space="0" w:color="auto"/>
            <w:bottom w:val="none" w:sz="0" w:space="0" w:color="auto"/>
            <w:right w:val="none" w:sz="0" w:space="0" w:color="auto"/>
          </w:divBdr>
        </w:div>
        <w:div w:id="1235579172">
          <w:marLeft w:val="0"/>
          <w:marRight w:val="0"/>
          <w:marTop w:val="0"/>
          <w:marBottom w:val="0"/>
          <w:divBdr>
            <w:top w:val="none" w:sz="0" w:space="0" w:color="auto"/>
            <w:left w:val="none" w:sz="0" w:space="0" w:color="auto"/>
            <w:bottom w:val="none" w:sz="0" w:space="0" w:color="auto"/>
            <w:right w:val="none" w:sz="0" w:space="0" w:color="auto"/>
          </w:divBdr>
        </w:div>
        <w:div w:id="203292900">
          <w:marLeft w:val="0"/>
          <w:marRight w:val="0"/>
          <w:marTop w:val="0"/>
          <w:marBottom w:val="0"/>
          <w:divBdr>
            <w:top w:val="none" w:sz="0" w:space="0" w:color="auto"/>
            <w:left w:val="none" w:sz="0" w:space="0" w:color="auto"/>
            <w:bottom w:val="none" w:sz="0" w:space="0" w:color="auto"/>
            <w:right w:val="none" w:sz="0" w:space="0" w:color="auto"/>
          </w:divBdr>
        </w:div>
        <w:div w:id="627709758">
          <w:marLeft w:val="0"/>
          <w:marRight w:val="0"/>
          <w:marTop w:val="0"/>
          <w:marBottom w:val="0"/>
          <w:divBdr>
            <w:top w:val="none" w:sz="0" w:space="0" w:color="auto"/>
            <w:left w:val="none" w:sz="0" w:space="0" w:color="auto"/>
            <w:bottom w:val="none" w:sz="0" w:space="0" w:color="auto"/>
            <w:right w:val="none" w:sz="0" w:space="0" w:color="auto"/>
          </w:divBdr>
        </w:div>
        <w:div w:id="861019208">
          <w:marLeft w:val="0"/>
          <w:marRight w:val="0"/>
          <w:marTop w:val="0"/>
          <w:marBottom w:val="0"/>
          <w:divBdr>
            <w:top w:val="none" w:sz="0" w:space="0" w:color="auto"/>
            <w:left w:val="none" w:sz="0" w:space="0" w:color="auto"/>
            <w:bottom w:val="none" w:sz="0" w:space="0" w:color="auto"/>
            <w:right w:val="none" w:sz="0" w:space="0" w:color="auto"/>
          </w:divBdr>
        </w:div>
        <w:div w:id="239143696">
          <w:marLeft w:val="0"/>
          <w:marRight w:val="0"/>
          <w:marTop w:val="0"/>
          <w:marBottom w:val="0"/>
          <w:divBdr>
            <w:top w:val="none" w:sz="0" w:space="0" w:color="auto"/>
            <w:left w:val="none" w:sz="0" w:space="0" w:color="auto"/>
            <w:bottom w:val="none" w:sz="0" w:space="0" w:color="auto"/>
            <w:right w:val="none" w:sz="0" w:space="0" w:color="auto"/>
          </w:divBdr>
        </w:div>
        <w:div w:id="1903907735">
          <w:marLeft w:val="0"/>
          <w:marRight w:val="0"/>
          <w:marTop w:val="0"/>
          <w:marBottom w:val="0"/>
          <w:divBdr>
            <w:top w:val="none" w:sz="0" w:space="0" w:color="auto"/>
            <w:left w:val="none" w:sz="0" w:space="0" w:color="auto"/>
            <w:bottom w:val="none" w:sz="0" w:space="0" w:color="auto"/>
            <w:right w:val="none" w:sz="0" w:space="0" w:color="auto"/>
          </w:divBdr>
        </w:div>
        <w:div w:id="1451589392">
          <w:marLeft w:val="0"/>
          <w:marRight w:val="0"/>
          <w:marTop w:val="0"/>
          <w:marBottom w:val="0"/>
          <w:divBdr>
            <w:top w:val="none" w:sz="0" w:space="0" w:color="auto"/>
            <w:left w:val="none" w:sz="0" w:space="0" w:color="auto"/>
            <w:bottom w:val="none" w:sz="0" w:space="0" w:color="auto"/>
            <w:right w:val="none" w:sz="0" w:space="0" w:color="auto"/>
          </w:divBdr>
        </w:div>
        <w:div w:id="915827048">
          <w:marLeft w:val="0"/>
          <w:marRight w:val="0"/>
          <w:marTop w:val="0"/>
          <w:marBottom w:val="0"/>
          <w:divBdr>
            <w:top w:val="none" w:sz="0" w:space="0" w:color="auto"/>
            <w:left w:val="none" w:sz="0" w:space="0" w:color="auto"/>
            <w:bottom w:val="none" w:sz="0" w:space="0" w:color="auto"/>
            <w:right w:val="none" w:sz="0" w:space="0" w:color="auto"/>
          </w:divBdr>
        </w:div>
        <w:div w:id="1758018565">
          <w:marLeft w:val="0"/>
          <w:marRight w:val="0"/>
          <w:marTop w:val="0"/>
          <w:marBottom w:val="0"/>
          <w:divBdr>
            <w:top w:val="none" w:sz="0" w:space="0" w:color="auto"/>
            <w:left w:val="none" w:sz="0" w:space="0" w:color="auto"/>
            <w:bottom w:val="none" w:sz="0" w:space="0" w:color="auto"/>
            <w:right w:val="none" w:sz="0" w:space="0" w:color="auto"/>
          </w:divBdr>
        </w:div>
        <w:div w:id="39558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2050</TotalTime>
  <Pages>10</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Nhung.DoanHong</dc:creator>
  <cp:lastModifiedBy>Nhung.DoanHong</cp:lastModifiedBy>
  <cp:revision>61</cp:revision>
  <dcterms:created xsi:type="dcterms:W3CDTF">2016-01-16T07:35:00Z</dcterms:created>
  <dcterms:modified xsi:type="dcterms:W3CDTF">2016-01-17T17:49:00Z</dcterms:modified>
</cp:coreProperties>
</file>